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BBCEC" w14:textId="5E9728AF" w:rsidR="00C93630" w:rsidRDefault="00C24851" w:rsidP="00C93630">
      <w:pPr>
        <w:pBdr>
          <w:bottom w:val="single" w:sz="12" w:space="1" w:color="auto"/>
        </w:pBdr>
        <w:tabs>
          <w:tab w:val="right" w:pos="9360"/>
        </w:tabs>
        <w:jc w:val="both"/>
        <w:rPr>
          <w:b/>
          <w:szCs w:val="28"/>
        </w:rPr>
      </w:pPr>
      <w:bookmarkStart w:id="0" w:name="_GoBack"/>
      <w:bookmarkEnd w:id="0"/>
      <w:r>
        <w:rPr>
          <w:b/>
          <w:szCs w:val="28"/>
        </w:rPr>
        <w:t>E/IAS 157AC</w:t>
      </w:r>
      <w:r>
        <w:rPr>
          <w:b/>
          <w:szCs w:val="28"/>
        </w:rPr>
        <w:tab/>
        <w:t>Spring 201</w:t>
      </w:r>
      <w:r w:rsidR="00AE1111">
        <w:rPr>
          <w:b/>
          <w:szCs w:val="28"/>
        </w:rPr>
        <w:t>8</w:t>
      </w:r>
    </w:p>
    <w:p w14:paraId="2E5B5066" w14:textId="77777777" w:rsidR="00C93630" w:rsidRDefault="00C93630" w:rsidP="00C93630">
      <w:pPr>
        <w:jc w:val="right"/>
        <w:rPr>
          <w:b/>
          <w:sz w:val="32"/>
          <w:szCs w:val="28"/>
        </w:rPr>
      </w:pPr>
      <w:r>
        <w:rPr>
          <w:b/>
          <w:sz w:val="32"/>
          <w:szCs w:val="28"/>
        </w:rPr>
        <w:t xml:space="preserve">Assignment: </w:t>
      </w:r>
      <w:r w:rsidR="00A00F06">
        <w:rPr>
          <w:b/>
          <w:sz w:val="32"/>
          <w:szCs w:val="28"/>
        </w:rPr>
        <w:t>Problem Set</w:t>
      </w:r>
      <w:r w:rsidR="00776575">
        <w:rPr>
          <w:b/>
          <w:sz w:val="32"/>
          <w:szCs w:val="28"/>
        </w:rPr>
        <w:t xml:space="preserve"> #2</w:t>
      </w:r>
    </w:p>
    <w:p w14:paraId="4650AAFC" w14:textId="029C371C" w:rsidR="00C93630" w:rsidRDefault="00C93630" w:rsidP="00C93630">
      <w:pPr>
        <w:rPr>
          <w:szCs w:val="28"/>
        </w:rPr>
      </w:pPr>
      <w:r>
        <w:rPr>
          <w:b/>
          <w:sz w:val="28"/>
          <w:szCs w:val="28"/>
        </w:rPr>
        <w:t>Due</w:t>
      </w:r>
      <w:r>
        <w:rPr>
          <w:szCs w:val="28"/>
        </w:rPr>
        <w:tab/>
      </w:r>
      <w:r w:rsidR="00A3706B">
        <w:rPr>
          <w:szCs w:val="28"/>
        </w:rPr>
        <w:t>Friday</w:t>
      </w:r>
      <w:r>
        <w:rPr>
          <w:szCs w:val="28"/>
        </w:rPr>
        <w:t xml:space="preserve">, </w:t>
      </w:r>
      <w:r w:rsidR="00A00F06">
        <w:rPr>
          <w:szCs w:val="28"/>
        </w:rPr>
        <w:t>March</w:t>
      </w:r>
      <w:r>
        <w:rPr>
          <w:szCs w:val="28"/>
        </w:rPr>
        <w:t xml:space="preserve"> </w:t>
      </w:r>
      <w:r w:rsidR="00593D3F">
        <w:rPr>
          <w:szCs w:val="28"/>
        </w:rPr>
        <w:t>1</w:t>
      </w:r>
      <w:r w:rsidR="00AE1111">
        <w:rPr>
          <w:szCs w:val="28"/>
        </w:rPr>
        <w:t>6</w:t>
      </w:r>
      <w:r w:rsidR="00A3706B">
        <w:rPr>
          <w:szCs w:val="28"/>
        </w:rPr>
        <w:t>, 201</w:t>
      </w:r>
      <w:r w:rsidR="00AE1111">
        <w:rPr>
          <w:szCs w:val="28"/>
        </w:rPr>
        <w:t>8</w:t>
      </w:r>
      <w:r w:rsidR="00A3706B">
        <w:rPr>
          <w:szCs w:val="28"/>
        </w:rPr>
        <w:t xml:space="preserve"> at </w:t>
      </w:r>
      <w:r w:rsidR="00A00F06">
        <w:rPr>
          <w:szCs w:val="28"/>
        </w:rPr>
        <w:t>11:59 pm</w:t>
      </w:r>
    </w:p>
    <w:p w14:paraId="6FF621EA" w14:textId="4423E2E0" w:rsidR="00744AED" w:rsidRPr="00EA62FF" w:rsidRDefault="00744AED" w:rsidP="00451CC0">
      <w:pPr>
        <w:ind w:firstLine="720"/>
        <w:rPr>
          <w:szCs w:val="28"/>
        </w:rPr>
      </w:pPr>
      <w:r w:rsidRPr="00EA62FF">
        <w:rPr>
          <w:szCs w:val="28"/>
        </w:rPr>
        <w:t>Submit</w:t>
      </w:r>
      <w:r w:rsidR="00C7392A">
        <w:rPr>
          <w:szCs w:val="28"/>
        </w:rPr>
        <w:t xml:space="preserve"> via</w:t>
      </w:r>
      <w:r w:rsidRPr="00EA62FF">
        <w:rPr>
          <w:szCs w:val="28"/>
        </w:rPr>
        <w:t xml:space="preserve"> </w:t>
      </w:r>
      <w:r w:rsidR="00451CC0">
        <w:rPr>
          <w:szCs w:val="28"/>
        </w:rPr>
        <w:t>bCourses</w:t>
      </w:r>
    </w:p>
    <w:p w14:paraId="58C580C9" w14:textId="77777777" w:rsidR="000E6B98" w:rsidRDefault="000E6B98" w:rsidP="006F3CAE">
      <w:pPr>
        <w:rPr>
          <w:szCs w:val="28"/>
        </w:rPr>
      </w:pPr>
    </w:p>
    <w:p w14:paraId="2BEA7198" w14:textId="77777777" w:rsidR="00C93630" w:rsidRDefault="00C93630" w:rsidP="00C93630">
      <w:pPr>
        <w:rPr>
          <w:b/>
        </w:rPr>
      </w:pPr>
      <w:r>
        <w:rPr>
          <w:b/>
          <w:sz w:val="28"/>
        </w:rPr>
        <w:t>Assignment Description</w:t>
      </w:r>
    </w:p>
    <w:p w14:paraId="5C148E23" w14:textId="77777777" w:rsidR="00C93630" w:rsidRDefault="00C93630" w:rsidP="00C93630"/>
    <w:p w14:paraId="0D891452" w14:textId="77777777" w:rsidR="00C301E5" w:rsidRDefault="00C301E5" w:rsidP="00C301E5">
      <w:r>
        <w:t>Read this recent news article:</w:t>
      </w:r>
    </w:p>
    <w:p w14:paraId="5EDD557E" w14:textId="77777777" w:rsidR="00C301E5" w:rsidRDefault="00282C52" w:rsidP="00C301E5">
      <w:pPr>
        <w:ind w:left="720"/>
      </w:pPr>
      <w:hyperlink r:id="rId7" w:history="1">
        <w:r w:rsidR="00C301E5" w:rsidRPr="00901CDC">
          <w:rPr>
            <w:rStyle w:val="Hyperlink"/>
          </w:rPr>
          <w:t>https://www.theguardian.com/education/2018/feb/01/schools-across-the-us-exposed-to-air-pollution-hildren-are-facing-risks</w:t>
        </w:r>
      </w:hyperlink>
    </w:p>
    <w:p w14:paraId="6C25BC74" w14:textId="77777777" w:rsidR="00C301E5" w:rsidRDefault="00C301E5" w:rsidP="00C301E5"/>
    <w:p w14:paraId="7EBBADBD" w14:textId="77777777" w:rsidR="00C301E5" w:rsidRDefault="00C301E5" w:rsidP="00C301E5">
      <w:r>
        <w:t>If you’re so inclined, check out the study they are referencing:</w:t>
      </w:r>
    </w:p>
    <w:p w14:paraId="010538C1" w14:textId="77777777" w:rsidR="00C301E5" w:rsidRDefault="00282C52" w:rsidP="00C301E5">
      <w:pPr>
        <w:ind w:left="720"/>
      </w:pPr>
      <w:hyperlink r:id="rId8" w:history="1">
        <w:r w:rsidR="00C301E5" w:rsidRPr="00901CDC">
          <w:rPr>
            <w:rStyle w:val="Hyperlink"/>
          </w:rPr>
          <w:t>https://www.sciencedirect.com/science/article/pii/S0013935117317188</w:t>
        </w:r>
      </w:hyperlink>
    </w:p>
    <w:p w14:paraId="405EF8CA" w14:textId="77777777" w:rsidR="00C301E5" w:rsidRDefault="00C301E5" w:rsidP="00C301E5"/>
    <w:p w14:paraId="1B9DBE37" w14:textId="7A3BAF7E" w:rsidR="00696576" w:rsidRDefault="00C301E5" w:rsidP="00C93630">
      <w:r>
        <w:t xml:space="preserve">In this problem set, we’re going to do some relatively rudimentary analyses of similar issues here in the Bay Area. In the process, you </w:t>
      </w:r>
      <w:r w:rsidR="007F6B4E">
        <w:t>will</w:t>
      </w:r>
      <w:r w:rsidR="00696576">
        <w:t xml:space="preserve"> explore the lasting effects of </w:t>
      </w:r>
      <w:r w:rsidR="00D7213D">
        <w:t xml:space="preserve">urban </w:t>
      </w:r>
      <w:r w:rsidR="00696576">
        <w:t>infrastructure</w:t>
      </w:r>
      <w:r w:rsidR="00D7213D">
        <w:t xml:space="preserve"> (specifically, housing and highways)</w:t>
      </w:r>
      <w:r w:rsidR="00696576">
        <w:t xml:space="preserve"> on the way exposures vary across space and communities.</w:t>
      </w:r>
      <w:r w:rsidR="007F6B4E">
        <w:t xml:space="preserve"> To do this you’ll use a variety of easily-accessible tools provided by various government agencies.</w:t>
      </w:r>
      <w:r w:rsidR="00EC2025">
        <w:t xml:space="preserve"> One of the purposes here is to familiarize you with these sources of data so that you might take advantage of them in your future work.</w:t>
      </w:r>
    </w:p>
    <w:p w14:paraId="77EFE383" w14:textId="77777777" w:rsidR="0033596A" w:rsidRDefault="0033596A" w:rsidP="00C93630"/>
    <w:p w14:paraId="48F80EC0" w14:textId="1BC08EAE" w:rsidR="00011143" w:rsidRPr="007F6B4E" w:rsidRDefault="00011143" w:rsidP="00C93630">
      <w:pPr>
        <w:rPr>
          <w:b/>
          <w:sz w:val="28"/>
          <w:szCs w:val="28"/>
        </w:rPr>
      </w:pPr>
      <w:r w:rsidRPr="007F6B4E">
        <w:rPr>
          <w:b/>
          <w:sz w:val="28"/>
          <w:szCs w:val="28"/>
        </w:rPr>
        <w:t xml:space="preserve">1)  </w:t>
      </w:r>
      <w:r w:rsidR="006125D7" w:rsidRPr="007F6B4E">
        <w:rPr>
          <w:b/>
          <w:sz w:val="28"/>
          <w:szCs w:val="28"/>
        </w:rPr>
        <w:t>Exploring</w:t>
      </w:r>
      <w:r w:rsidR="0028492B">
        <w:rPr>
          <w:b/>
          <w:sz w:val="28"/>
          <w:szCs w:val="28"/>
        </w:rPr>
        <w:t xml:space="preserve"> the East B</w:t>
      </w:r>
      <w:r w:rsidRPr="007F6B4E">
        <w:rPr>
          <w:b/>
          <w:sz w:val="28"/>
          <w:szCs w:val="28"/>
        </w:rPr>
        <w:t>ay’s census map</w:t>
      </w:r>
    </w:p>
    <w:p w14:paraId="6F5AC6D2" w14:textId="77777777" w:rsidR="00011143" w:rsidRDefault="00011143" w:rsidP="00C93630"/>
    <w:p w14:paraId="2122FA20" w14:textId="0E57E22C" w:rsidR="001B172E" w:rsidRDefault="00081828" w:rsidP="001B172E">
      <w:r>
        <w:t>Go to</w:t>
      </w:r>
      <w:r w:rsidR="00FA3E61">
        <w:t xml:space="preserve"> the US Census Explorer</w:t>
      </w:r>
      <w:r>
        <w:t>:</w:t>
      </w:r>
      <w:r w:rsidR="00E77780">
        <w:t xml:space="preserve"> </w:t>
      </w:r>
      <w:hyperlink r:id="rId9" w:history="1">
        <w:r w:rsidR="00551BA1" w:rsidRPr="00A6480B">
          <w:rPr>
            <w:rStyle w:val="Hyperlink"/>
          </w:rPr>
          <w:t>http://census.socialexplorer.com/</w:t>
        </w:r>
      </w:hyperlink>
      <w:r w:rsidR="00551BA1">
        <w:t xml:space="preserve"> </w:t>
      </w:r>
    </w:p>
    <w:p w14:paraId="368EB7DB" w14:textId="77777777" w:rsidR="00551BA1" w:rsidRDefault="00551BA1" w:rsidP="00081828">
      <w:pPr>
        <w:ind w:left="720"/>
      </w:pPr>
    </w:p>
    <w:p w14:paraId="16D5CE30" w14:textId="77777777" w:rsidR="00081828" w:rsidRDefault="00081828" w:rsidP="00081828">
      <w:pPr>
        <w:ind w:left="720"/>
      </w:pPr>
      <w:r>
        <w:t>Zoom in on the east bay area</w:t>
      </w:r>
    </w:p>
    <w:p w14:paraId="2353CED9" w14:textId="77777777" w:rsidR="00515308" w:rsidRDefault="00515308" w:rsidP="00081828">
      <w:pPr>
        <w:ind w:left="1440"/>
      </w:pPr>
    </w:p>
    <w:p w14:paraId="61331247" w14:textId="77777777" w:rsidR="00081828" w:rsidRDefault="00E44E12" w:rsidP="00081828">
      <w:pPr>
        <w:ind w:left="1440"/>
      </w:pPr>
      <w:r>
        <w:t>Bound your search between</w:t>
      </w:r>
      <w:r w:rsidR="00081828">
        <w:t xml:space="preserve"> Martinez, Richmond, Hayward, and Pleasanton</w:t>
      </w:r>
      <w:r w:rsidR="00FE216C">
        <w:t>.</w:t>
      </w:r>
    </w:p>
    <w:p w14:paraId="7F511783" w14:textId="2B134AC7" w:rsidR="00081828" w:rsidRDefault="00081828" w:rsidP="00081828">
      <w:pPr>
        <w:ind w:left="1440"/>
      </w:pPr>
      <w:r w:rsidRPr="009D6559">
        <w:rPr>
          <w:i/>
        </w:rPr>
        <w:t xml:space="preserve">You’ll want to zoom in </w:t>
      </w:r>
      <w:r w:rsidR="00FE216C" w:rsidRPr="009D6559">
        <w:rPr>
          <w:i/>
        </w:rPr>
        <w:t>further within</w:t>
      </w:r>
      <w:r w:rsidRPr="009D6559">
        <w:rPr>
          <w:i/>
        </w:rPr>
        <w:t xml:space="preserve"> this boundary</w:t>
      </w:r>
      <w:r>
        <w:t xml:space="preserve">, but keep </w:t>
      </w:r>
      <w:r w:rsidR="00D7213D">
        <w:t xml:space="preserve">your </w:t>
      </w:r>
      <w:r w:rsidR="009D6559">
        <w:t xml:space="preserve">zoomed-in </w:t>
      </w:r>
      <w:r w:rsidR="00D7213D">
        <w:t>map</w:t>
      </w:r>
      <w:r>
        <w:t xml:space="preserve"> within this area</w:t>
      </w:r>
      <w:r w:rsidR="002569FD">
        <w:t>.</w:t>
      </w:r>
    </w:p>
    <w:p w14:paraId="6500081B" w14:textId="77777777" w:rsidR="00011143" w:rsidRDefault="00011143" w:rsidP="00081828">
      <w:pPr>
        <w:ind w:left="720"/>
      </w:pPr>
    </w:p>
    <w:p w14:paraId="4D43D60A" w14:textId="77777777" w:rsidR="00081828" w:rsidRDefault="00081828" w:rsidP="00081828">
      <w:pPr>
        <w:ind w:left="720"/>
      </w:pPr>
      <w:r>
        <w:t>Make sure you are viewing by “Census Tract”</w:t>
      </w:r>
    </w:p>
    <w:p w14:paraId="3E771C7E" w14:textId="77777777" w:rsidR="00011143" w:rsidRDefault="00011143" w:rsidP="00081828">
      <w:pPr>
        <w:ind w:left="720"/>
      </w:pPr>
    </w:p>
    <w:p w14:paraId="7A8CE5F6" w14:textId="77777777" w:rsidR="00081828" w:rsidRDefault="00081828" w:rsidP="00081828">
      <w:pPr>
        <w:ind w:left="720"/>
      </w:pPr>
      <w:r>
        <w:t>Under “Select a Measure” – explore!</w:t>
      </w:r>
    </w:p>
    <w:p w14:paraId="0A5F068E" w14:textId="77777777" w:rsidR="00515308" w:rsidRDefault="00515308" w:rsidP="00011143">
      <w:pPr>
        <w:ind w:left="1440"/>
        <w:rPr>
          <w:color w:val="FF0000"/>
        </w:rPr>
      </w:pPr>
    </w:p>
    <w:p w14:paraId="7A8B368C" w14:textId="77777777" w:rsidR="00011143" w:rsidRDefault="00011143" w:rsidP="00011143">
      <w:pPr>
        <w:ind w:left="1440"/>
      </w:pPr>
      <w:r w:rsidRPr="00011143">
        <w:rPr>
          <w:color w:val="FF0000"/>
        </w:rPr>
        <w:t xml:space="preserve">Select one measure </w:t>
      </w:r>
      <w:r>
        <w:rPr>
          <w:color w:val="FF0000"/>
        </w:rPr>
        <w:t xml:space="preserve">that you find interesting, </w:t>
      </w:r>
      <w:r w:rsidRPr="00011143">
        <w:rPr>
          <w:color w:val="FF0000"/>
        </w:rPr>
        <w:t>take a screen shot of that map</w:t>
      </w:r>
      <w:r>
        <w:t xml:space="preserve"> </w:t>
      </w:r>
      <w:r w:rsidRPr="00E11CB3">
        <w:t xml:space="preserve">(see </w:t>
      </w:r>
      <w:hyperlink r:id="rId10" w:history="1">
        <w:r w:rsidRPr="00E11CB3">
          <w:rPr>
            <w:rStyle w:val="Hyperlink"/>
          </w:rPr>
          <w:t>http://www.take-a-screenshot.org/</w:t>
        </w:r>
      </w:hyperlink>
      <w:r w:rsidRPr="00E11CB3">
        <w:t xml:space="preserve"> for a how to)</w:t>
      </w:r>
      <w:r>
        <w:t>, and copy the map into your assignment.</w:t>
      </w:r>
    </w:p>
    <w:p w14:paraId="49B88535" w14:textId="77777777" w:rsidR="00011143" w:rsidRPr="00011143" w:rsidRDefault="00011143" w:rsidP="00011143">
      <w:pPr>
        <w:ind w:left="2160"/>
      </w:pPr>
      <w:r w:rsidRPr="00011143">
        <w:t>Note: do not choose “Median Household Income” for this part</w:t>
      </w:r>
    </w:p>
    <w:p w14:paraId="46DB0EE8" w14:textId="77777777" w:rsidR="00515308" w:rsidRDefault="00515308" w:rsidP="00011143">
      <w:pPr>
        <w:ind w:left="1440"/>
        <w:rPr>
          <w:color w:val="FF0000"/>
        </w:rPr>
      </w:pPr>
    </w:p>
    <w:p w14:paraId="5CD7AD27" w14:textId="77777777" w:rsidR="00011143" w:rsidRDefault="00011143" w:rsidP="00011143">
      <w:pPr>
        <w:ind w:left="1440"/>
      </w:pPr>
      <w:r w:rsidRPr="00011143">
        <w:rPr>
          <w:color w:val="FF0000"/>
        </w:rPr>
        <w:t xml:space="preserve">Write </w:t>
      </w:r>
      <w:r>
        <w:rPr>
          <w:color w:val="FF0000"/>
        </w:rPr>
        <w:t>2-3</w:t>
      </w:r>
      <w:r w:rsidRPr="00011143">
        <w:rPr>
          <w:color w:val="FF0000"/>
        </w:rPr>
        <w:t xml:space="preserve"> sentences</w:t>
      </w:r>
      <w:r>
        <w:t xml:space="preserve"> – what is interesting to you about this map and why? How do you interpret it?</w:t>
      </w:r>
    </w:p>
    <w:p w14:paraId="591A86F6" w14:textId="77777777" w:rsidR="00011143" w:rsidRDefault="00011143" w:rsidP="00011143"/>
    <w:p w14:paraId="38402B68" w14:textId="5EC85BE0" w:rsidR="009E35DA" w:rsidRPr="00C301E5" w:rsidRDefault="00011143" w:rsidP="00C301E5">
      <w:pPr>
        <w:ind w:left="720"/>
      </w:pPr>
      <w:r>
        <w:t>Under “Select a Measure” – select “Median Household Income” for the next question</w:t>
      </w:r>
      <w:r w:rsidR="009E35DA">
        <w:rPr>
          <w:b/>
          <w:sz w:val="28"/>
          <w:szCs w:val="28"/>
        </w:rPr>
        <w:br w:type="page"/>
      </w:r>
    </w:p>
    <w:p w14:paraId="10CE00E9" w14:textId="77777777" w:rsidR="00E8640D" w:rsidRPr="007F6B4E" w:rsidRDefault="00011143" w:rsidP="00E8640D">
      <w:pPr>
        <w:rPr>
          <w:b/>
          <w:sz w:val="28"/>
          <w:szCs w:val="28"/>
        </w:rPr>
      </w:pPr>
      <w:r w:rsidRPr="007F6B4E">
        <w:rPr>
          <w:b/>
          <w:sz w:val="28"/>
          <w:szCs w:val="28"/>
        </w:rPr>
        <w:lastRenderedPageBreak/>
        <w:t>2</w:t>
      </w:r>
      <w:r w:rsidR="00E8640D" w:rsidRPr="007F6B4E">
        <w:rPr>
          <w:b/>
          <w:sz w:val="28"/>
          <w:szCs w:val="28"/>
        </w:rPr>
        <w:t>)</w:t>
      </w:r>
      <w:r w:rsidR="00E8640D" w:rsidRPr="007F6B4E">
        <w:rPr>
          <w:sz w:val="28"/>
          <w:szCs w:val="28"/>
        </w:rPr>
        <w:t xml:space="preserve">  </w:t>
      </w:r>
      <w:r w:rsidR="00696576" w:rsidRPr="007F6B4E">
        <w:rPr>
          <w:b/>
          <w:sz w:val="28"/>
          <w:szCs w:val="28"/>
        </w:rPr>
        <w:t>Exploring age of housing as a potential source of lead exposure</w:t>
      </w:r>
    </w:p>
    <w:p w14:paraId="4A05B31A" w14:textId="77777777" w:rsidR="00E8640D" w:rsidRDefault="00E8640D" w:rsidP="00081828"/>
    <w:p w14:paraId="57B4B8B9" w14:textId="325D1EEB" w:rsidR="00011143" w:rsidRDefault="0038133E" w:rsidP="00081828">
      <w:r>
        <w:t>Find</w:t>
      </w:r>
      <w:r w:rsidR="00081828">
        <w:t xml:space="preserve"> three East Bay elementary schools </w:t>
      </w:r>
      <w:r w:rsidR="00011143">
        <w:t>that fit the following criteria:</w:t>
      </w:r>
    </w:p>
    <w:p w14:paraId="4B1F6799" w14:textId="77777777" w:rsidR="00515308" w:rsidRDefault="00515308" w:rsidP="00081828"/>
    <w:p w14:paraId="0ED642FC" w14:textId="77777777" w:rsidR="00011143" w:rsidRPr="00515308" w:rsidRDefault="00011143" w:rsidP="00515308">
      <w:pPr>
        <w:pStyle w:val="ListParagraph"/>
        <w:numPr>
          <w:ilvl w:val="0"/>
          <w:numId w:val="3"/>
        </w:numPr>
        <w:ind w:left="1440"/>
        <w:rPr>
          <w:rFonts w:ascii="Times New Roman" w:hAnsi="Times New Roman" w:cs="Times New Roman"/>
          <w:sz w:val="24"/>
          <w:szCs w:val="24"/>
        </w:rPr>
      </w:pPr>
      <w:r w:rsidRPr="00515308">
        <w:rPr>
          <w:rFonts w:ascii="Times New Roman" w:hAnsi="Times New Roman" w:cs="Times New Roman"/>
          <w:sz w:val="24"/>
          <w:szCs w:val="24"/>
        </w:rPr>
        <w:t>At least 250 students</w:t>
      </w:r>
    </w:p>
    <w:p w14:paraId="4CD46E53" w14:textId="77777777" w:rsidR="00515308" w:rsidRPr="00515308" w:rsidRDefault="00011143" w:rsidP="00515308">
      <w:pPr>
        <w:pStyle w:val="ListParagraph"/>
        <w:numPr>
          <w:ilvl w:val="0"/>
          <w:numId w:val="3"/>
        </w:numPr>
        <w:ind w:left="1440"/>
        <w:rPr>
          <w:rFonts w:cs="Times New Roman"/>
          <w:sz w:val="24"/>
          <w:szCs w:val="24"/>
        </w:rPr>
      </w:pPr>
      <w:r w:rsidRPr="00515308">
        <w:rPr>
          <w:rFonts w:ascii="Times New Roman" w:hAnsi="Times New Roman" w:cs="Times New Roman"/>
          <w:sz w:val="24"/>
          <w:szCs w:val="24"/>
        </w:rPr>
        <w:t xml:space="preserve">Each is </w:t>
      </w:r>
      <w:r w:rsidR="00081828" w:rsidRPr="00515308">
        <w:rPr>
          <w:rFonts w:ascii="Times New Roman" w:hAnsi="Times New Roman" w:cs="Times New Roman"/>
          <w:sz w:val="24"/>
          <w:szCs w:val="24"/>
        </w:rPr>
        <w:t xml:space="preserve">located in </w:t>
      </w:r>
      <w:r w:rsidRPr="00515308">
        <w:rPr>
          <w:rFonts w:ascii="Times New Roman" w:hAnsi="Times New Roman" w:cs="Times New Roman"/>
          <w:sz w:val="24"/>
          <w:szCs w:val="24"/>
        </w:rPr>
        <w:t>a census tract</w:t>
      </w:r>
      <w:r w:rsidR="00081828" w:rsidRPr="00515308">
        <w:rPr>
          <w:rFonts w:ascii="Times New Roman" w:hAnsi="Times New Roman" w:cs="Times New Roman"/>
          <w:sz w:val="24"/>
          <w:szCs w:val="24"/>
        </w:rPr>
        <w:t xml:space="preserve"> with &gt; $15,000 difference in median income </w:t>
      </w:r>
      <w:r w:rsidRPr="00515308">
        <w:rPr>
          <w:rFonts w:ascii="Times New Roman" w:hAnsi="Times New Roman" w:cs="Times New Roman"/>
          <w:sz w:val="24"/>
          <w:szCs w:val="24"/>
        </w:rPr>
        <w:t>from the other schools you choose</w:t>
      </w:r>
    </w:p>
    <w:p w14:paraId="0C994983" w14:textId="20D61AC7" w:rsidR="000E6B98" w:rsidRDefault="000E6B98" w:rsidP="00011143">
      <w:pPr>
        <w:ind w:left="720"/>
      </w:pPr>
      <w:r>
        <w:t xml:space="preserve">This will take some creative searching – perhaps use google maps to find elementary schools in a specific area, then check the “Median Household Income” image from the previous problem to ensure that the schools </w:t>
      </w:r>
      <w:r w:rsidR="007F6B4E">
        <w:t>are</w:t>
      </w:r>
      <w:r>
        <w:t xml:space="preserve"> located within census tracts with </w:t>
      </w:r>
      <w:r w:rsidR="000117D8">
        <w:t>large</w:t>
      </w:r>
      <w:r>
        <w:t xml:space="preserve"> income differences.</w:t>
      </w:r>
      <w:r w:rsidR="007F6B4E">
        <w:t xml:space="preserve"> </w:t>
      </w:r>
      <w:r w:rsidR="00CF7B87">
        <w:t>Alternatively</w:t>
      </w:r>
      <w:r w:rsidR="007F6B4E">
        <w:t xml:space="preserve"> – use the tool that you used for the first problem set (</w:t>
      </w:r>
      <w:hyperlink r:id="rId11" w:history="1">
        <w:r w:rsidR="000B218F" w:rsidRPr="000B218F">
          <w:rPr>
            <w:rStyle w:val="Hyperlink"/>
          </w:rPr>
          <w:t>http://ejscreen.epa.gov/mapper/</w:t>
        </w:r>
      </w:hyperlink>
      <w:r w:rsidR="007F6B4E" w:rsidRPr="000B218F">
        <w:t xml:space="preserve">) </w:t>
      </w:r>
      <w:r w:rsidR="007F6B4E">
        <w:t xml:space="preserve">and you can map </w:t>
      </w:r>
      <w:r w:rsidR="00FA3AB5">
        <w:t>school locations there as well.</w:t>
      </w:r>
    </w:p>
    <w:p w14:paraId="6FA5D485" w14:textId="77777777" w:rsidR="000E6B98" w:rsidRDefault="000E6B98" w:rsidP="00011143">
      <w:pPr>
        <w:ind w:left="720"/>
      </w:pPr>
    </w:p>
    <w:p w14:paraId="47D6D96B" w14:textId="77777777" w:rsidR="000E6B98" w:rsidRDefault="00515308" w:rsidP="00011143">
      <w:pPr>
        <w:ind w:left="720"/>
      </w:pPr>
      <w:r>
        <w:t xml:space="preserve">** </w:t>
      </w:r>
      <w:r w:rsidR="000E6B98">
        <w:t>Note the</w:t>
      </w:r>
      <w:r w:rsidR="00436E04">
        <w:t xml:space="preserve"> addresses and census tract numbers for each school.</w:t>
      </w:r>
    </w:p>
    <w:p w14:paraId="185FB551" w14:textId="77777777" w:rsidR="000E6B98" w:rsidRDefault="000E6B98" w:rsidP="000E6B98"/>
    <w:p w14:paraId="23D6EEF1" w14:textId="77777777" w:rsidR="00D34F6C" w:rsidRDefault="00D34F6C" w:rsidP="000E6B98"/>
    <w:p w14:paraId="65636F42" w14:textId="759880AC" w:rsidR="00D92599" w:rsidRDefault="00D92599" w:rsidP="00D34F6C">
      <w:pPr>
        <w:rPr>
          <w:color w:val="FF0000"/>
        </w:rPr>
      </w:pPr>
      <w:r w:rsidRPr="00634E9B">
        <w:rPr>
          <w:color w:val="FF0000"/>
        </w:rPr>
        <w:t xml:space="preserve">Create </w:t>
      </w:r>
      <w:r>
        <w:rPr>
          <w:color w:val="FF0000"/>
        </w:rPr>
        <w:t>one</w:t>
      </w:r>
      <w:r w:rsidRPr="00634E9B">
        <w:rPr>
          <w:color w:val="FF0000"/>
        </w:rPr>
        <w:t xml:space="preserve"> </w:t>
      </w:r>
      <w:r>
        <w:rPr>
          <w:color w:val="FF0000"/>
        </w:rPr>
        <w:t xml:space="preserve">map showing the location </w:t>
      </w:r>
      <w:r w:rsidRPr="00634E9B">
        <w:rPr>
          <w:color w:val="FF0000"/>
        </w:rPr>
        <w:t xml:space="preserve">of </w:t>
      </w:r>
      <w:r>
        <w:rPr>
          <w:color w:val="FF0000"/>
        </w:rPr>
        <w:t>each</w:t>
      </w:r>
      <w:r w:rsidRPr="00634E9B">
        <w:rPr>
          <w:color w:val="FF0000"/>
        </w:rPr>
        <w:t xml:space="preserve"> school </w:t>
      </w:r>
      <w:r>
        <w:rPr>
          <w:color w:val="FF0000"/>
        </w:rPr>
        <w:t>you have chosen.</w:t>
      </w:r>
    </w:p>
    <w:p w14:paraId="3DEA48D3" w14:textId="77777777" w:rsidR="008C24CE" w:rsidRDefault="008C24CE" w:rsidP="00D92599">
      <w:pPr>
        <w:ind w:left="720"/>
      </w:pPr>
    </w:p>
    <w:p w14:paraId="778E7A99" w14:textId="77777777" w:rsidR="0052738C" w:rsidRDefault="0052738C" w:rsidP="00D92599">
      <w:pPr>
        <w:ind w:left="720"/>
      </w:pPr>
    </w:p>
    <w:p w14:paraId="42D6A9D6" w14:textId="35AED486" w:rsidR="008C24CE" w:rsidRPr="008C24CE" w:rsidRDefault="008C24CE" w:rsidP="00D34F6C">
      <w:pPr>
        <w:ind w:left="720"/>
      </w:pPr>
      <w:r>
        <w:t xml:space="preserve">There are a number of ways to do this, one straightforward method is to use </w:t>
      </w:r>
      <w:hyperlink r:id="rId12" w:history="1">
        <w:r w:rsidR="0038133E" w:rsidRPr="0038133E">
          <w:rPr>
            <w:rStyle w:val="Hyperlink"/>
          </w:rPr>
          <w:t>https://www.google.com/maps/d/u/0/</w:t>
        </w:r>
      </w:hyperlink>
      <w:r w:rsidRPr="0038133E">
        <w:t>.</w:t>
      </w:r>
      <w:r>
        <w:t xml:space="preserve"> Simply put:</w:t>
      </w:r>
      <w:r w:rsidR="00F36C4D">
        <w:t xml:space="preserve"> select “Create a new map” from the menu on the top left </w:t>
      </w:r>
      <w:r w:rsidR="000F3E2D">
        <w:t>corner (three bars).</w:t>
      </w:r>
      <w:r>
        <w:t xml:space="preserve"> </w:t>
      </w:r>
      <w:r w:rsidR="0066281D">
        <w:t>E</w:t>
      </w:r>
      <w:r>
        <w:t xml:space="preserve">nter the </w:t>
      </w:r>
      <w:r w:rsidR="00EB1F03">
        <w:t xml:space="preserve">school’s </w:t>
      </w:r>
      <w:r>
        <w:t>address in the search bar. Move the mouse over the green pin that is dropped onto the map, and in the box that appears select “Add to Map”. Do this for each school. You can add a description for each point on the map (i.e. the school name) and display these. Finally, take a screenshot of your map</w:t>
      </w:r>
      <w:r w:rsidR="00F72CAD">
        <w:t>.</w:t>
      </w:r>
    </w:p>
    <w:p w14:paraId="554B3FAD" w14:textId="77777777" w:rsidR="008C24CE" w:rsidRDefault="008C24CE" w:rsidP="000E6B98"/>
    <w:p w14:paraId="27D4A551" w14:textId="77777777" w:rsidR="00D34F6C" w:rsidRDefault="00D34F6C" w:rsidP="000E6B98"/>
    <w:p w14:paraId="7999EC45" w14:textId="77777777" w:rsidR="000E6B98" w:rsidRDefault="000E6B98" w:rsidP="000E6B98">
      <w:r>
        <w:t>Go to</w:t>
      </w:r>
      <w:r w:rsidR="00FA3E61">
        <w:t xml:space="preserve"> the US Census Bureau FactFinder</w:t>
      </w:r>
      <w:r>
        <w:t xml:space="preserve">: </w:t>
      </w:r>
      <w:hyperlink r:id="rId13" w:history="1">
        <w:r w:rsidRPr="007477AF">
          <w:rPr>
            <w:rStyle w:val="Hyperlink"/>
          </w:rPr>
          <w:t>http://factfinder2.census.gov/</w:t>
        </w:r>
      </w:hyperlink>
    </w:p>
    <w:p w14:paraId="2109FBAB" w14:textId="77777777" w:rsidR="00515308" w:rsidRDefault="00515308" w:rsidP="000E6B98">
      <w:pPr>
        <w:ind w:left="720"/>
      </w:pPr>
    </w:p>
    <w:p w14:paraId="3FCE537E" w14:textId="7B7B8EA6" w:rsidR="00F70C3E" w:rsidRPr="0039064E" w:rsidRDefault="000E6B98" w:rsidP="0039064E">
      <w:pPr>
        <w:pStyle w:val="ListParagraph"/>
        <w:numPr>
          <w:ilvl w:val="0"/>
          <w:numId w:val="4"/>
        </w:numPr>
        <w:rPr>
          <w:rFonts w:ascii="Times New Roman" w:hAnsi="Times New Roman" w:cs="Times New Roman"/>
          <w:sz w:val="24"/>
          <w:szCs w:val="24"/>
        </w:rPr>
      </w:pPr>
      <w:r w:rsidRPr="0039064E">
        <w:rPr>
          <w:rFonts w:ascii="Times New Roman" w:hAnsi="Times New Roman" w:cs="Times New Roman"/>
          <w:sz w:val="24"/>
          <w:szCs w:val="24"/>
        </w:rPr>
        <w:t>Select “Advanced Search”</w:t>
      </w:r>
      <w:r w:rsidR="00A82F11">
        <w:rPr>
          <w:rFonts w:ascii="Times New Roman" w:hAnsi="Times New Roman" w:cs="Times New Roman"/>
          <w:sz w:val="24"/>
          <w:szCs w:val="24"/>
        </w:rPr>
        <w:t xml:space="preserve"> and “Show me all”</w:t>
      </w:r>
    </w:p>
    <w:p w14:paraId="0285CBCD" w14:textId="18E5815A" w:rsidR="00515308" w:rsidRPr="0039064E" w:rsidRDefault="000E6B98" w:rsidP="0039064E">
      <w:pPr>
        <w:pStyle w:val="ListParagraph"/>
        <w:numPr>
          <w:ilvl w:val="0"/>
          <w:numId w:val="4"/>
        </w:numPr>
        <w:rPr>
          <w:rFonts w:ascii="Times New Roman" w:hAnsi="Times New Roman" w:cs="Times New Roman"/>
          <w:sz w:val="24"/>
          <w:szCs w:val="24"/>
        </w:rPr>
      </w:pPr>
      <w:r w:rsidRPr="0039064E">
        <w:rPr>
          <w:rFonts w:ascii="Times New Roman" w:hAnsi="Times New Roman" w:cs="Times New Roman"/>
          <w:sz w:val="24"/>
          <w:szCs w:val="24"/>
        </w:rPr>
        <w:t>On the left side, click “Geographies” and the click “Address”</w:t>
      </w:r>
    </w:p>
    <w:p w14:paraId="21C78956" w14:textId="37A01CD5" w:rsidR="00515308" w:rsidRPr="0039064E" w:rsidRDefault="000E6B98" w:rsidP="0039064E">
      <w:pPr>
        <w:pStyle w:val="ListParagraph"/>
        <w:numPr>
          <w:ilvl w:val="0"/>
          <w:numId w:val="4"/>
        </w:numPr>
        <w:rPr>
          <w:rFonts w:ascii="Times New Roman" w:hAnsi="Times New Roman" w:cs="Times New Roman"/>
          <w:sz w:val="24"/>
          <w:szCs w:val="24"/>
        </w:rPr>
      </w:pPr>
      <w:r w:rsidRPr="0039064E">
        <w:rPr>
          <w:rFonts w:ascii="Times New Roman" w:hAnsi="Times New Roman" w:cs="Times New Roman"/>
          <w:sz w:val="24"/>
          <w:szCs w:val="24"/>
        </w:rPr>
        <w:t xml:space="preserve">Enter the address of one </w:t>
      </w:r>
      <w:r w:rsidR="00F70C3E" w:rsidRPr="0039064E">
        <w:rPr>
          <w:rFonts w:ascii="Times New Roman" w:hAnsi="Times New Roman" w:cs="Times New Roman"/>
          <w:sz w:val="24"/>
          <w:szCs w:val="24"/>
        </w:rPr>
        <w:t xml:space="preserve">of your </w:t>
      </w:r>
      <w:r w:rsidRPr="0039064E">
        <w:rPr>
          <w:rFonts w:ascii="Times New Roman" w:hAnsi="Times New Roman" w:cs="Times New Roman"/>
          <w:sz w:val="24"/>
          <w:szCs w:val="24"/>
        </w:rPr>
        <w:t>school</w:t>
      </w:r>
      <w:r w:rsidR="00F70C3E" w:rsidRPr="0039064E">
        <w:rPr>
          <w:rFonts w:ascii="Times New Roman" w:hAnsi="Times New Roman" w:cs="Times New Roman"/>
          <w:sz w:val="24"/>
          <w:szCs w:val="24"/>
        </w:rPr>
        <w:t>s</w:t>
      </w:r>
      <w:r w:rsidRPr="0039064E">
        <w:rPr>
          <w:rFonts w:ascii="Times New Roman" w:hAnsi="Times New Roman" w:cs="Times New Roman"/>
          <w:sz w:val="24"/>
          <w:szCs w:val="24"/>
        </w:rPr>
        <w:t xml:space="preserve"> and click “Go”</w:t>
      </w:r>
    </w:p>
    <w:p w14:paraId="7EEC5D4A" w14:textId="77777777" w:rsidR="000E6B98" w:rsidRDefault="000E6B98" w:rsidP="001440DD">
      <w:pPr>
        <w:pStyle w:val="ListParagraph"/>
        <w:numPr>
          <w:ilvl w:val="0"/>
          <w:numId w:val="4"/>
        </w:numPr>
        <w:spacing w:after="0"/>
      </w:pPr>
      <w:r w:rsidRPr="0039064E">
        <w:rPr>
          <w:rFonts w:ascii="Times New Roman" w:hAnsi="Times New Roman" w:cs="Times New Roman"/>
          <w:sz w:val="24"/>
          <w:szCs w:val="24"/>
        </w:rPr>
        <w:t>Click on the appropriate census tract</w:t>
      </w:r>
    </w:p>
    <w:p w14:paraId="4CC3D0CD" w14:textId="77777777" w:rsidR="000E6B98" w:rsidRDefault="000E6B98" w:rsidP="001440DD">
      <w:pPr>
        <w:ind w:left="1440"/>
      </w:pPr>
      <w:r>
        <w:t>It should be the link with the “Geography Type” listed as “Census Tract”</w:t>
      </w:r>
    </w:p>
    <w:p w14:paraId="76603A52" w14:textId="0ACB04A2" w:rsidR="00515308" w:rsidRDefault="000E6B98" w:rsidP="001440DD">
      <w:pPr>
        <w:ind w:left="1440"/>
      </w:pPr>
      <w:r>
        <w:t>After you click the link, this census tract should show up on the left side under “Your Selections”</w:t>
      </w:r>
    </w:p>
    <w:p w14:paraId="64AA4C8E" w14:textId="77777777" w:rsidR="000E6B98" w:rsidRPr="003F2615" w:rsidRDefault="000E6B98" w:rsidP="001440DD">
      <w:pPr>
        <w:pStyle w:val="ListParagraph"/>
        <w:numPr>
          <w:ilvl w:val="0"/>
          <w:numId w:val="5"/>
        </w:numPr>
        <w:spacing w:after="0"/>
        <w:rPr>
          <w:rFonts w:ascii="Times New Roman" w:hAnsi="Times New Roman" w:cs="Times New Roman"/>
          <w:sz w:val="24"/>
          <w:szCs w:val="24"/>
        </w:rPr>
      </w:pPr>
      <w:r w:rsidRPr="003F2615">
        <w:rPr>
          <w:rFonts w:ascii="Times New Roman" w:hAnsi="Times New Roman" w:cs="Times New Roman"/>
          <w:sz w:val="24"/>
          <w:szCs w:val="24"/>
        </w:rPr>
        <w:t>Now repeat this for the other two schools you have chosen</w:t>
      </w:r>
    </w:p>
    <w:p w14:paraId="7447CBA9" w14:textId="77777777" w:rsidR="00436E04" w:rsidRDefault="00436E04" w:rsidP="00436E04">
      <w:pPr>
        <w:ind w:left="1440"/>
      </w:pPr>
      <w:r>
        <w:t>You should now have three census tracts chosen under “Your Selections”</w:t>
      </w:r>
    </w:p>
    <w:p w14:paraId="4ECFED8D" w14:textId="77777777" w:rsidR="00AB16AB" w:rsidRDefault="00AB16AB" w:rsidP="0000454E"/>
    <w:p w14:paraId="300240D6" w14:textId="77777777" w:rsidR="0052738C" w:rsidRDefault="0052738C" w:rsidP="0000454E"/>
    <w:p w14:paraId="617E11F4" w14:textId="77777777" w:rsidR="0052738C" w:rsidRDefault="0052738C" w:rsidP="0000454E"/>
    <w:p w14:paraId="3C83B108" w14:textId="77777777" w:rsidR="0052738C" w:rsidRDefault="0052738C" w:rsidP="0000454E"/>
    <w:p w14:paraId="13749D99" w14:textId="77777777" w:rsidR="00247FBC" w:rsidRDefault="00247FBC" w:rsidP="0000454E"/>
    <w:p w14:paraId="669757AE" w14:textId="77777777" w:rsidR="00436E04" w:rsidRDefault="00F70C3E" w:rsidP="0000454E">
      <w:r>
        <w:lastRenderedPageBreak/>
        <w:t>Click on “Topics” and then close the pop-up window that appears</w:t>
      </w:r>
    </w:p>
    <w:p w14:paraId="570B9D41" w14:textId="77777777" w:rsidR="00A335FF" w:rsidRDefault="00A335FF" w:rsidP="0000454E">
      <w:pPr>
        <w:ind w:left="720"/>
      </w:pPr>
      <w:r>
        <w:t>We are going to look at multiple tables</w:t>
      </w:r>
      <w:r w:rsidR="00260835">
        <w:t>:</w:t>
      </w:r>
    </w:p>
    <w:p w14:paraId="739CB342" w14:textId="77777777" w:rsidR="00260835" w:rsidRDefault="00260835" w:rsidP="0000454E">
      <w:pPr>
        <w:ind w:left="1440"/>
      </w:pPr>
      <w:r>
        <w:t xml:space="preserve">DP02: </w:t>
      </w:r>
      <w:r w:rsidR="00067836">
        <w:t>SELECTED SOCIAL CHARACTERISTICS…</w:t>
      </w:r>
    </w:p>
    <w:p w14:paraId="5D95D35A" w14:textId="77777777" w:rsidR="00260835" w:rsidRDefault="00260835" w:rsidP="0000454E">
      <w:pPr>
        <w:ind w:left="1440"/>
      </w:pPr>
      <w:r>
        <w:t xml:space="preserve">DP03: </w:t>
      </w:r>
      <w:r w:rsidRPr="00260835">
        <w:t>SELECTED ECONOMIC CHARACTERISTICS</w:t>
      </w:r>
    </w:p>
    <w:p w14:paraId="57D9FE95" w14:textId="77777777" w:rsidR="00A335FF" w:rsidRDefault="00A335FF" w:rsidP="0000454E">
      <w:pPr>
        <w:ind w:left="1440"/>
      </w:pPr>
      <w:r>
        <w:t xml:space="preserve">DP04: </w:t>
      </w:r>
      <w:r w:rsidRPr="00A335FF">
        <w:t>SELECTED HOUSING CHARACTERISTICS</w:t>
      </w:r>
    </w:p>
    <w:p w14:paraId="610880A1" w14:textId="77777777" w:rsidR="00A335FF" w:rsidRDefault="00A335FF" w:rsidP="0000454E">
      <w:pPr>
        <w:ind w:left="1440"/>
      </w:pPr>
      <w:r>
        <w:t xml:space="preserve">DP05: </w:t>
      </w:r>
      <w:r w:rsidRPr="00A335FF">
        <w:t>ACS DEMOGRAPHIC AND HOUSING ESTIMATES</w:t>
      </w:r>
    </w:p>
    <w:p w14:paraId="1E3B8CE9" w14:textId="77777777" w:rsidR="00515308" w:rsidRDefault="00A335FF" w:rsidP="0000454E">
      <w:pPr>
        <w:ind w:left="1440"/>
      </w:pPr>
      <w:r>
        <w:t xml:space="preserve">S1701: </w:t>
      </w:r>
      <w:r w:rsidRPr="00A335FF">
        <w:t>POVERTY STATUS IN THE PAST 12 MONTHS</w:t>
      </w:r>
    </w:p>
    <w:p w14:paraId="4E2A0733" w14:textId="77777777" w:rsidR="00E313A2" w:rsidRDefault="00E313A2" w:rsidP="0000454E">
      <w:r>
        <w:t>Some notes:</w:t>
      </w:r>
    </w:p>
    <w:p w14:paraId="076FFE8F" w14:textId="72FDC7C0" w:rsidR="00E313A2" w:rsidRDefault="007B0D8E" w:rsidP="0000454E">
      <w:pPr>
        <w:ind w:left="1080" w:hanging="360"/>
      </w:pPr>
      <w:r>
        <w:t>(1) S</w:t>
      </w:r>
      <w:r w:rsidR="009C290D">
        <w:t>earch for the appropriate data set</w:t>
      </w:r>
      <w:r w:rsidR="00690CC5">
        <w:t xml:space="preserve"> in the “topic or table name”</w:t>
      </w:r>
      <w:r w:rsidR="00E313A2">
        <w:t xml:space="preserve"> box</w:t>
      </w:r>
    </w:p>
    <w:p w14:paraId="659E91D9" w14:textId="4991C05B" w:rsidR="00E313A2" w:rsidRDefault="007B0D8E" w:rsidP="0000454E">
      <w:pPr>
        <w:ind w:left="1080" w:hanging="360"/>
      </w:pPr>
      <w:r>
        <w:t>(2) C</w:t>
      </w:r>
      <w:r w:rsidR="00E313A2">
        <w:t>apitalization counts</w:t>
      </w:r>
    </w:p>
    <w:p w14:paraId="0AA4AF71" w14:textId="4634063D" w:rsidR="009C290D" w:rsidRDefault="007B0D8E" w:rsidP="0000454E">
      <w:pPr>
        <w:ind w:left="1080" w:hanging="360"/>
      </w:pPr>
      <w:r>
        <w:t>(3) W</w:t>
      </w:r>
      <w:r w:rsidR="00690CC5">
        <w:t>hen you get the list of tables, select the appropriate one (</w:t>
      </w:r>
      <w:r w:rsidR="00BC7222">
        <w:t>use the 2016</w:t>
      </w:r>
      <w:r w:rsidR="007A13AA">
        <w:t xml:space="preserve"> ACS 5-year estimates)</w:t>
      </w:r>
    </w:p>
    <w:p w14:paraId="45BCF69F" w14:textId="054327BB" w:rsidR="00E313A2" w:rsidRDefault="00E313A2" w:rsidP="0000454E">
      <w:pPr>
        <w:ind w:left="1080" w:hanging="360"/>
      </w:pPr>
      <w:r>
        <w:t xml:space="preserve">(4) </w:t>
      </w:r>
      <w:r w:rsidR="007B0D8E">
        <w:t>A</w:t>
      </w:r>
      <w:r w:rsidR="000265CA">
        <w:t>fter selecting the</w:t>
      </w:r>
      <w:r w:rsidR="00F90D55">
        <w:t xml:space="preserve"> check-box next to the</w:t>
      </w:r>
      <w:r w:rsidR="000265CA">
        <w:t xml:space="preserve"> table</w:t>
      </w:r>
      <w:r w:rsidR="00FF50C2">
        <w:t xml:space="preserve"> you</w:t>
      </w:r>
      <w:r w:rsidR="00F90D55">
        <w:t xml:space="preserve"> are interested in</w:t>
      </w:r>
      <w:r w:rsidR="000265CA">
        <w:t xml:space="preserve">, you need to clear the </w:t>
      </w:r>
      <w:r w:rsidR="00F90D55">
        <w:t>search</w:t>
      </w:r>
      <w:r w:rsidR="00FD2E3E">
        <w:t xml:space="preserve"> before you do the next one</w:t>
      </w:r>
      <w:r w:rsidR="00F90D55">
        <w:t xml:space="preserve"> – in the “Your Selections”</w:t>
      </w:r>
      <w:r w:rsidR="00FD2E3E">
        <w:t xml:space="preserve"> box on the upper left</w:t>
      </w:r>
      <w:r w:rsidR="00F90D55">
        <w:t xml:space="preserve"> just clear out that search</w:t>
      </w:r>
      <w:r w:rsidR="002E6D67">
        <w:t>, then perfor</w:t>
      </w:r>
      <w:r w:rsidR="00E849B1">
        <w:t>m the next one. E</w:t>
      </w:r>
      <w:r w:rsidR="002E6D67">
        <w:t>very</w:t>
      </w:r>
      <w:r w:rsidR="00E849B1">
        <w:t xml:space="preserve"> </w:t>
      </w:r>
      <w:r w:rsidR="002E6D67">
        <w:t>time you select one of the check-boxes</w:t>
      </w:r>
      <w:r w:rsidR="00E849B1">
        <w:t xml:space="preserve"> the</w:t>
      </w:r>
      <w:r w:rsidR="00024F8A">
        <w:t xml:space="preserve"> site remembers your selections.</w:t>
      </w:r>
    </w:p>
    <w:p w14:paraId="38BA31B6" w14:textId="5F91A2CF" w:rsidR="000D412C" w:rsidRDefault="00024F8A" w:rsidP="0000454E">
      <w:pPr>
        <w:ind w:left="1080" w:hanging="360"/>
      </w:pPr>
      <w:r>
        <w:t>(5)</w:t>
      </w:r>
      <w:r w:rsidR="00C33C2B">
        <w:t xml:space="preserve"> After selecting all of the tables, you can</w:t>
      </w:r>
      <w:r w:rsidR="003F41C1">
        <w:t xml:space="preserve"> click “View” to view each table and then</w:t>
      </w:r>
      <w:r w:rsidR="00C33C2B">
        <w:t xml:space="preserve"> </w:t>
      </w:r>
      <w:r w:rsidR="006C6F44">
        <w:t>download the data as an Excel file.</w:t>
      </w:r>
      <w:r w:rsidR="00B22136">
        <w:t xml:space="preserve"> Note that you must download each table separately (and if you download them immediately from the search page you’ll get them </w:t>
      </w:r>
      <w:r w:rsidR="001F5A76">
        <w:t>as</w:t>
      </w:r>
      <w:r w:rsidR="00B22136">
        <w:t xml:space="preserve"> csv files).</w:t>
      </w:r>
      <w:r w:rsidR="009B2104">
        <w:t xml:space="preserve"> Note too that from the “View” section you can modify the table and only select the data you are interested in prior to downloading.</w:t>
      </w:r>
    </w:p>
    <w:p w14:paraId="2C4A8BDF" w14:textId="77777777" w:rsidR="005874C3" w:rsidRDefault="005874C3">
      <w:pPr>
        <w:rPr>
          <w:color w:val="FF0000"/>
        </w:rPr>
      </w:pPr>
      <w:r>
        <w:rPr>
          <w:color w:val="FF0000"/>
        </w:rPr>
        <w:br w:type="page"/>
      </w:r>
    </w:p>
    <w:p w14:paraId="5A11F19A" w14:textId="3BCFC1CC" w:rsidR="000D412C" w:rsidRDefault="000D412C" w:rsidP="0000454E">
      <w:pPr>
        <w:rPr>
          <w:color w:val="FF0000"/>
        </w:rPr>
      </w:pPr>
      <w:r w:rsidRPr="00634E9B">
        <w:rPr>
          <w:color w:val="FF0000"/>
        </w:rPr>
        <w:t>Create a</w:t>
      </w:r>
      <w:r w:rsidR="00290EF0">
        <w:rPr>
          <w:color w:val="FF0000"/>
        </w:rPr>
        <w:t xml:space="preserve"> well-organized</w:t>
      </w:r>
      <w:r w:rsidRPr="00634E9B">
        <w:rPr>
          <w:color w:val="FF0000"/>
        </w:rPr>
        <w:t xml:space="preserve"> table with the following information for each of your school census tracts:</w:t>
      </w:r>
    </w:p>
    <w:p w14:paraId="7D6E7CA7" w14:textId="5D4E105C" w:rsidR="00E515C2" w:rsidRDefault="00E515C2" w:rsidP="0000454E">
      <w:pPr>
        <w:numPr>
          <w:ins w:id="1" w:author="Anna Goodman" w:date="2014-03-08T13:17:00Z"/>
        </w:numPr>
        <w:ind w:left="1440"/>
        <w:rPr>
          <w:i/>
        </w:rPr>
      </w:pPr>
      <w:r w:rsidRPr="00494614">
        <w:rPr>
          <w:i/>
        </w:rPr>
        <w:t>This will require ex</w:t>
      </w:r>
      <w:r w:rsidR="0014379B" w:rsidRPr="00494614">
        <w:rPr>
          <w:i/>
        </w:rPr>
        <w:t>p</w:t>
      </w:r>
      <w:r w:rsidRPr="00494614">
        <w:rPr>
          <w:i/>
        </w:rPr>
        <w:t>l</w:t>
      </w:r>
      <w:r w:rsidR="008777C4">
        <w:rPr>
          <w:i/>
        </w:rPr>
        <w:t>oring within the above tables. F</w:t>
      </w:r>
      <w:r w:rsidRPr="00494614">
        <w:rPr>
          <w:i/>
        </w:rPr>
        <w:t xml:space="preserve">or example, to see the % of structures </w:t>
      </w:r>
      <w:r w:rsidR="0014379B" w:rsidRPr="00494614">
        <w:rPr>
          <w:i/>
        </w:rPr>
        <w:t>built before or after a certain year, you will need to click on " DP04: SELECTED HOUSING CHARACTERISTICS"</w:t>
      </w:r>
      <w:r w:rsidR="00F268F3">
        <w:rPr>
          <w:i/>
        </w:rPr>
        <w:t>.</w:t>
      </w:r>
    </w:p>
    <w:p w14:paraId="0F7381FA" w14:textId="77777777" w:rsidR="00F268F3" w:rsidRDefault="00F268F3" w:rsidP="0000454E">
      <w:pPr>
        <w:ind w:left="1440"/>
        <w:rPr>
          <w:i/>
        </w:rPr>
      </w:pPr>
    </w:p>
    <w:p w14:paraId="16D690A3" w14:textId="657D614D" w:rsidR="00F268F3" w:rsidRPr="00494614" w:rsidRDefault="00F268F3" w:rsidP="0000454E">
      <w:pPr>
        <w:ind w:left="1440"/>
        <w:rPr>
          <w:i/>
        </w:rPr>
      </w:pPr>
      <w:r>
        <w:rPr>
          <w:i/>
        </w:rPr>
        <w:t>Do not overload us with data! Presentation</w:t>
      </w:r>
      <w:r w:rsidR="00A961FF">
        <w:rPr>
          <w:i/>
        </w:rPr>
        <w:t xml:space="preserve"> and legibility</w:t>
      </w:r>
      <w:r>
        <w:rPr>
          <w:i/>
        </w:rPr>
        <w:t xml:space="preserve"> </w:t>
      </w:r>
      <w:r w:rsidR="00FA1FF8">
        <w:rPr>
          <w:i/>
        </w:rPr>
        <w:t>are</w:t>
      </w:r>
      <w:r w:rsidR="00A961FF">
        <w:rPr>
          <w:i/>
        </w:rPr>
        <w:t xml:space="preserve"> very</w:t>
      </w:r>
      <w:r>
        <w:rPr>
          <w:i/>
        </w:rPr>
        <w:t xml:space="preserve"> important here.</w:t>
      </w:r>
    </w:p>
    <w:p w14:paraId="3A8879B4" w14:textId="77777777" w:rsidR="00494614" w:rsidRDefault="00494614" w:rsidP="0000454E">
      <w:pPr>
        <w:ind w:left="720"/>
      </w:pPr>
    </w:p>
    <w:p w14:paraId="12B11F76" w14:textId="77777777" w:rsidR="007F6B4E" w:rsidRDefault="00694512" w:rsidP="0000454E">
      <w:pPr>
        <w:ind w:left="720"/>
      </w:pPr>
      <w:r>
        <w:t xml:space="preserve">School </w:t>
      </w:r>
      <w:r w:rsidR="007F6B4E">
        <w:t>Address</w:t>
      </w:r>
    </w:p>
    <w:p w14:paraId="3010B108" w14:textId="77777777" w:rsidR="007F6B4E" w:rsidRDefault="007F6B4E" w:rsidP="0000454E">
      <w:pPr>
        <w:ind w:left="720"/>
      </w:pPr>
      <w:r>
        <w:t>Census Tract Number</w:t>
      </w:r>
    </w:p>
    <w:p w14:paraId="0B645E78" w14:textId="77777777" w:rsidR="000D412C" w:rsidRDefault="000D412C" w:rsidP="0000454E">
      <w:pPr>
        <w:ind w:left="720"/>
      </w:pPr>
      <w:r>
        <w:t>Total Population</w:t>
      </w:r>
    </w:p>
    <w:p w14:paraId="2488DDEA" w14:textId="77777777" w:rsidR="00067836" w:rsidRDefault="00067836" w:rsidP="0000454E">
      <w:pPr>
        <w:ind w:left="720"/>
      </w:pPr>
      <w:r>
        <w:t>% Population</w:t>
      </w:r>
    </w:p>
    <w:p w14:paraId="31B615F4" w14:textId="77777777" w:rsidR="00067836" w:rsidRDefault="00067836" w:rsidP="0000454E">
      <w:pPr>
        <w:ind w:left="1440"/>
      </w:pPr>
      <w:r>
        <w:t>Under 5 years</w:t>
      </w:r>
    </w:p>
    <w:p w14:paraId="3174F11B" w14:textId="6ADCB0E5" w:rsidR="00067836" w:rsidRDefault="00067836" w:rsidP="0000454E">
      <w:pPr>
        <w:ind w:left="1440"/>
      </w:pPr>
      <w:r>
        <w:t xml:space="preserve">5 to </w:t>
      </w:r>
      <w:r w:rsidR="00CB4CF4">
        <w:t>1</w:t>
      </w:r>
      <w:r>
        <w:t>9 years</w:t>
      </w:r>
      <w:r w:rsidR="00CD5245">
        <w:t xml:space="preserve"> (you wi</w:t>
      </w:r>
      <w:r w:rsidR="00CB4CF4">
        <w:t>ll have to add numbers to get this)</w:t>
      </w:r>
    </w:p>
    <w:p w14:paraId="6FE145B3" w14:textId="77777777" w:rsidR="000D412C" w:rsidRDefault="000D412C" w:rsidP="0000454E">
      <w:pPr>
        <w:ind w:left="720"/>
      </w:pPr>
      <w:r>
        <w:t>% Population enrolled in elementary school</w:t>
      </w:r>
    </w:p>
    <w:p w14:paraId="303BE92D" w14:textId="77777777" w:rsidR="000D412C" w:rsidRDefault="000D412C" w:rsidP="0000454E">
      <w:pPr>
        <w:ind w:left="720"/>
      </w:pPr>
      <w:r>
        <w:t>% Population “Language other than English” spoken at home</w:t>
      </w:r>
    </w:p>
    <w:p w14:paraId="056D34A6" w14:textId="77777777" w:rsidR="00260835" w:rsidRDefault="00260835" w:rsidP="0000454E">
      <w:pPr>
        <w:ind w:left="720"/>
      </w:pPr>
      <w:r>
        <w:t>% Population with “No health insurance coverage”</w:t>
      </w:r>
    </w:p>
    <w:p w14:paraId="76980F24" w14:textId="77777777" w:rsidR="009936C5" w:rsidRDefault="009936C5" w:rsidP="0000454E">
      <w:pPr>
        <w:ind w:left="720"/>
      </w:pPr>
      <w:r>
        <w:t>% Non-White (Calculate: Total P</w:t>
      </w:r>
      <w:r w:rsidRPr="0043748F">
        <w:t>op</w:t>
      </w:r>
      <w:r>
        <w:t>ulation</w:t>
      </w:r>
      <w:r w:rsidRPr="0043748F">
        <w:t xml:space="preserve"> - </w:t>
      </w:r>
      <w:r>
        <w:t>N</w:t>
      </w:r>
      <w:r w:rsidRPr="0043748F">
        <w:t xml:space="preserve">ot Hispanic/Latino </w:t>
      </w:r>
      <w:r>
        <w:t>W</w:t>
      </w:r>
      <w:r w:rsidRPr="0043748F">
        <w:t>hite</w:t>
      </w:r>
      <w:r>
        <w:t xml:space="preserve"> alone</w:t>
      </w:r>
      <w:r w:rsidRPr="0043748F">
        <w:t>) </w:t>
      </w:r>
    </w:p>
    <w:p w14:paraId="49897ADA" w14:textId="3E5AC8A2" w:rsidR="00067836" w:rsidRDefault="00067836" w:rsidP="0000454E">
      <w:pPr>
        <w:ind w:left="720"/>
      </w:pPr>
      <w:r>
        <w:t xml:space="preserve">% of population in </w:t>
      </w:r>
      <w:r w:rsidR="005874C3">
        <w:t xml:space="preserve">each of </w:t>
      </w:r>
      <w:r>
        <w:t>the top 3 represented racial categories</w:t>
      </w:r>
    </w:p>
    <w:p w14:paraId="318354A5" w14:textId="77777777" w:rsidR="0043748F" w:rsidRDefault="0043748F" w:rsidP="0000454E">
      <w:pPr>
        <w:ind w:left="1440"/>
      </w:pPr>
      <w:r>
        <w:t>Focus on the broad categories, not the most-specific breakdowns</w:t>
      </w:r>
    </w:p>
    <w:p w14:paraId="35B4FA4E" w14:textId="0C346BCC" w:rsidR="0043748F" w:rsidRPr="0043748F" w:rsidRDefault="0043748F" w:rsidP="0000454E">
      <w:pPr>
        <w:ind w:left="2160"/>
      </w:pPr>
      <w:r>
        <w:t>i.e. White, Black or African American, American Indian and Alaskan Native, Asian, etc.</w:t>
      </w:r>
    </w:p>
    <w:p w14:paraId="39682B09" w14:textId="15CFA4F6" w:rsidR="00D34F6C" w:rsidRPr="00A86AAC" w:rsidRDefault="00D34F6C" w:rsidP="0000454E">
      <w:pPr>
        <w:ind w:left="1440"/>
        <w:rPr>
          <w:i/>
        </w:rPr>
      </w:pPr>
      <w:r w:rsidRPr="00A86AAC">
        <w:rPr>
          <w:i/>
        </w:rPr>
        <w:t>List these individually – three values – not a sum of these values</w:t>
      </w:r>
    </w:p>
    <w:p w14:paraId="7FB1366B" w14:textId="77777777" w:rsidR="00067836" w:rsidRDefault="00067836" w:rsidP="0000454E">
      <w:pPr>
        <w:ind w:left="720"/>
      </w:pPr>
      <w:r>
        <w:t>% Hispanic or Latino</w:t>
      </w:r>
    </w:p>
    <w:p w14:paraId="4C81AAD2" w14:textId="77777777" w:rsidR="00260835" w:rsidRDefault="00260835" w:rsidP="0000454E">
      <w:pPr>
        <w:ind w:left="720"/>
      </w:pPr>
      <w:r>
        <w:t>% Year Structure Built (you’ll have to add percentages here)</w:t>
      </w:r>
    </w:p>
    <w:p w14:paraId="25830F2F" w14:textId="77777777" w:rsidR="00260835" w:rsidRDefault="00260835" w:rsidP="0000454E">
      <w:pPr>
        <w:ind w:left="1440"/>
      </w:pPr>
      <w:r>
        <w:t>1980 or later</w:t>
      </w:r>
    </w:p>
    <w:p w14:paraId="2FEA5032" w14:textId="77777777" w:rsidR="00260835" w:rsidRDefault="00260835" w:rsidP="0000454E">
      <w:pPr>
        <w:ind w:left="1440"/>
      </w:pPr>
      <w:r>
        <w:t>Before 1980</w:t>
      </w:r>
    </w:p>
    <w:p w14:paraId="4B136B00" w14:textId="77777777" w:rsidR="00067836" w:rsidRDefault="00001CB2" w:rsidP="0000454E">
      <w:pPr>
        <w:ind w:left="720"/>
      </w:pPr>
      <w:r>
        <w:t>% Total p</w:t>
      </w:r>
      <w:r w:rsidR="00067836">
        <w:t>opulation</w:t>
      </w:r>
      <w:r>
        <w:t xml:space="preserve"> below poverty level</w:t>
      </w:r>
    </w:p>
    <w:p w14:paraId="74997E48" w14:textId="5DAF1E10" w:rsidR="00260835" w:rsidRDefault="00001CB2" w:rsidP="0000454E">
      <w:pPr>
        <w:ind w:left="720"/>
      </w:pPr>
      <w:r>
        <w:t>% Population under 18 years below poverty level</w:t>
      </w:r>
    </w:p>
    <w:p w14:paraId="3F8E93BB" w14:textId="77777777" w:rsidR="00792131" w:rsidRDefault="00792131" w:rsidP="002D6E42"/>
    <w:p w14:paraId="2CC08A94" w14:textId="7191288E" w:rsidR="009936C5" w:rsidRDefault="002D6E42" w:rsidP="002D6E42">
      <w:r>
        <w:t>Lead was banned from household paints in the United States in 1978, and houses constructed before this year are likely to contain lead paint.</w:t>
      </w:r>
      <w:r w:rsidR="00696576">
        <w:t xml:space="preserve"> </w:t>
      </w:r>
      <w:r w:rsidR="00696576" w:rsidRPr="00696576">
        <w:t>Is there a difference in the age of housing surrounding your three schools? How does this difference related to the other demographic characteristics of the census tracts where the schools are located (race/poverty/</w:t>
      </w:r>
      <w:r w:rsidR="00696576">
        <w:t>English as a Second Language (</w:t>
      </w:r>
      <w:r w:rsidR="00696576" w:rsidRPr="00696576">
        <w:t>ESL</w:t>
      </w:r>
      <w:r w:rsidR="00696576">
        <w:t>)</w:t>
      </w:r>
      <w:r w:rsidR="00696576" w:rsidRPr="00696576">
        <w:t>)</w:t>
      </w:r>
      <w:r w:rsidR="00696576">
        <w:t>?</w:t>
      </w:r>
    </w:p>
    <w:p w14:paraId="76957AB7" w14:textId="77777777" w:rsidR="0000454E" w:rsidRDefault="0000454E">
      <w:pPr>
        <w:rPr>
          <w:color w:val="FF0000"/>
        </w:rPr>
      </w:pPr>
    </w:p>
    <w:p w14:paraId="287BA82F" w14:textId="5DE147E0" w:rsidR="009E35DA" w:rsidRPr="009251B2" w:rsidRDefault="002D6E42">
      <w:r w:rsidRPr="002D6E42">
        <w:rPr>
          <w:color w:val="FF0000"/>
        </w:rPr>
        <w:t>Write two to three sentences explaining any relationships that you see across your three school census areas.</w:t>
      </w:r>
      <w:r w:rsidR="009E35DA">
        <w:rPr>
          <w:b/>
          <w:sz w:val="28"/>
          <w:szCs w:val="28"/>
        </w:rPr>
        <w:br w:type="page"/>
      </w:r>
    </w:p>
    <w:p w14:paraId="2AEFCE7E" w14:textId="77777777" w:rsidR="006125D7" w:rsidRPr="009E35DA" w:rsidRDefault="006125D7" w:rsidP="002D6E42">
      <w:pPr>
        <w:rPr>
          <w:b/>
          <w:sz w:val="28"/>
          <w:szCs w:val="28"/>
        </w:rPr>
      </w:pPr>
      <w:r w:rsidRPr="009E35DA">
        <w:rPr>
          <w:b/>
          <w:sz w:val="28"/>
          <w:szCs w:val="28"/>
        </w:rPr>
        <w:t>3) Estimating children’s toxics exposure from traffic</w:t>
      </w:r>
    </w:p>
    <w:p w14:paraId="4CD1932F" w14:textId="77777777" w:rsidR="006125D7" w:rsidRDefault="006125D7" w:rsidP="002D6E42"/>
    <w:p w14:paraId="1F0862FE" w14:textId="7E488625" w:rsidR="008963AC" w:rsidRDefault="008963AC" w:rsidP="008963AC">
      <w:r>
        <w:t xml:space="preserve">Starting in 1970, the USEPA moved to phase-out lead in gasoline. Ethyl Corporation (now known as NewMarket Corporation), </w:t>
      </w:r>
      <w:r w:rsidR="001D46CD">
        <w:t>the company that</w:t>
      </w:r>
      <w:r>
        <w:t xml:space="preserve"> produced the lead-</w:t>
      </w:r>
      <w:r w:rsidR="001D46CD">
        <w:t xml:space="preserve">containing </w:t>
      </w:r>
      <w:r>
        <w:t>additive TEL that was regularly added to gasoline to prevent engine-knock and boost octane, attempted to block this process through a lawsuit. The basis for this lawsuit: there was no scientific evidence that lead was any more harmful th</w:t>
      </w:r>
      <w:r w:rsidR="0000130A">
        <w:t>an</w:t>
      </w:r>
      <w:r>
        <w:t xml:space="preserve"> the gasoline itself</w:t>
      </w:r>
      <w:r w:rsidR="001D46CD">
        <w:t>. T</w:t>
      </w:r>
      <w:r>
        <w:t>his reasoning should remind you of other issues we ha</w:t>
      </w:r>
      <w:r w:rsidR="001D46CD">
        <w:t>ve spoke</w:t>
      </w:r>
      <w:r w:rsidR="00C73A4B">
        <w:t>n</w:t>
      </w:r>
      <w:r w:rsidR="001D46CD">
        <w:t xml:space="preserve"> about in class – such </w:t>
      </w:r>
      <w:r>
        <w:t xml:space="preserve">arguments </w:t>
      </w:r>
      <w:r w:rsidR="001D46CD">
        <w:t>assuring</w:t>
      </w:r>
      <w:r>
        <w:t xml:space="preserve"> the safety of TEL have their roots in the 1920’s, and in fact in 1926 the US Surgeon General assured the public that TE</w:t>
      </w:r>
      <w:r w:rsidR="001D46CD">
        <w:t>L was hazardous to human health</w:t>
      </w:r>
      <w:r>
        <w:t xml:space="preserve">. The EPA </w:t>
      </w:r>
      <w:r w:rsidR="001D46CD">
        <w:t xml:space="preserve">eventually </w:t>
      </w:r>
      <w:r>
        <w:t>won</w:t>
      </w:r>
      <w:r w:rsidR="001D46CD">
        <w:t xml:space="preserve"> the suit</w:t>
      </w:r>
      <w:r>
        <w:t xml:space="preserve"> and the phase-out began 1976. </w:t>
      </w:r>
      <w:r w:rsidR="001D46CD">
        <w:t>I</w:t>
      </w:r>
      <w:r>
        <w:t>n 1996 lead was completely banned from motor vehicle gasoline in the United States.</w:t>
      </w:r>
    </w:p>
    <w:p w14:paraId="1FCA79D9" w14:textId="77777777" w:rsidR="008963AC" w:rsidRDefault="008963AC" w:rsidP="008963AC"/>
    <w:p w14:paraId="35B14FED" w14:textId="77777777" w:rsidR="008963AC" w:rsidRDefault="008963AC" w:rsidP="008963AC">
      <w:r>
        <w:t xml:space="preserve">While lead is no longer in our gasoline, </w:t>
      </w:r>
      <w:r w:rsidRPr="008963AC">
        <w:t>soil near roadways still tends to exhibit higher lead</w:t>
      </w:r>
      <w:r>
        <w:t xml:space="preserve"> concentrations</w:t>
      </w:r>
      <w:r w:rsidRPr="008963AC">
        <w:t>,</w:t>
      </w:r>
      <w:r>
        <w:t xml:space="preserve"> particularly in urban and higher-traffic areas,</w:t>
      </w:r>
      <w:r w:rsidRPr="008963AC">
        <w:t xml:space="preserve"> and soil is a main route of transmission for small children (who are most susceptible to its neurotoxic effects). </w:t>
      </w:r>
      <w:r>
        <w:t>In addition to lead,</w:t>
      </w:r>
      <w:r w:rsidRPr="008963AC">
        <w:t xml:space="preserve"> traffic exhaust contains other neuro-developmental toxins, which may lead to worse outcomes when combined with lead exposure, although the science here is </w:t>
      </w:r>
      <w:r>
        <w:t>still in it</w:t>
      </w:r>
      <w:r w:rsidRPr="008963AC">
        <w:t>s infancy. </w:t>
      </w:r>
    </w:p>
    <w:p w14:paraId="6E54059F" w14:textId="77777777" w:rsidR="008963AC" w:rsidRDefault="008963AC" w:rsidP="002D6E42"/>
    <w:p w14:paraId="28581304" w14:textId="77777777" w:rsidR="00E54955" w:rsidRDefault="00760806" w:rsidP="00E54955">
      <w:r>
        <w:t>Go to</w:t>
      </w:r>
      <w:r w:rsidR="00FA3E61">
        <w:t xml:space="preserve"> the </w:t>
      </w:r>
      <w:r w:rsidR="0061441E">
        <w:t>C</w:t>
      </w:r>
      <w:r w:rsidR="00480299">
        <w:t>al EnviroScreen 3</w:t>
      </w:r>
      <w:r w:rsidR="0061441E">
        <w:t>.0 website:</w:t>
      </w:r>
      <w:r w:rsidR="00E54955">
        <w:t xml:space="preserve"> </w:t>
      </w:r>
    </w:p>
    <w:p w14:paraId="7CA4A3E0" w14:textId="55DE40D1" w:rsidR="0061441E" w:rsidRDefault="00282C52" w:rsidP="005B39D7">
      <w:pPr>
        <w:ind w:left="1440"/>
      </w:pPr>
      <w:hyperlink r:id="rId14" w:history="1">
        <w:r w:rsidR="00E54955" w:rsidRPr="00E16B1E">
          <w:rPr>
            <w:rStyle w:val="Hyperlink"/>
          </w:rPr>
          <w:t>https://oehha.ca.gov/calenviroscreen/report/calenviroscreen-30</w:t>
        </w:r>
      </w:hyperlink>
    </w:p>
    <w:p w14:paraId="58F4712A" w14:textId="77777777" w:rsidR="00E54955" w:rsidRDefault="00E54955" w:rsidP="002D6E42"/>
    <w:p w14:paraId="6BE97F07" w14:textId="493788FE" w:rsidR="0061441E" w:rsidRPr="00AE0985" w:rsidRDefault="00AC6D4D" w:rsidP="00AE0985">
      <w:pPr>
        <w:ind w:left="720"/>
        <w:rPr>
          <w:rFonts w:eastAsiaTheme="minorEastAsia"/>
        </w:rPr>
      </w:pPr>
      <w:r>
        <w:t xml:space="preserve">Scroll down to the </w:t>
      </w:r>
      <w:r w:rsidR="00AA2637">
        <w:t>CalEnviroScreen 3.0 Map and open the map</w:t>
      </w:r>
      <w:r w:rsidR="00AE0985">
        <w:t xml:space="preserve"> (where it says “</w:t>
      </w:r>
      <w:r w:rsidR="00AE0985" w:rsidRPr="00AE0985">
        <w:rPr>
          <w:rFonts w:eastAsiaTheme="minorEastAsia"/>
        </w:rPr>
        <w:t>Map of CalEnviroScreen 3.0 Results</w:t>
      </w:r>
      <w:r w:rsidR="00AE0985">
        <w:rPr>
          <w:rFonts w:eastAsiaTheme="minorEastAsia"/>
        </w:rPr>
        <w:t>”)</w:t>
      </w:r>
      <w:r w:rsidR="006A7DE0">
        <w:rPr>
          <w:rFonts w:eastAsiaTheme="minorEastAsia"/>
        </w:rPr>
        <w:t>. Note that some browsers may not work, and adblockers may disrupt the function of this tool.</w:t>
      </w:r>
    </w:p>
    <w:p w14:paraId="4DDE93E5" w14:textId="28001992" w:rsidR="00792131" w:rsidRDefault="00792131" w:rsidP="004666C3">
      <w:pPr>
        <w:tabs>
          <w:tab w:val="left" w:pos="1712"/>
        </w:tabs>
      </w:pPr>
    </w:p>
    <w:p w14:paraId="3C7380F3" w14:textId="3459AA7F" w:rsidR="009858FB" w:rsidRDefault="0061441E" w:rsidP="00760806">
      <w:pPr>
        <w:ind w:left="720"/>
      </w:pPr>
      <w:r>
        <w:t>Enter the address of the school</w:t>
      </w:r>
      <w:r w:rsidR="00E025CF">
        <w:t xml:space="preserve"> and click on the census trac</w:t>
      </w:r>
      <w:r w:rsidR="005F492B">
        <w:t>t.</w:t>
      </w:r>
    </w:p>
    <w:p w14:paraId="492BB60D" w14:textId="77777777" w:rsidR="00FA3E61" w:rsidRDefault="00FA3E61" w:rsidP="00760806">
      <w:pPr>
        <w:ind w:left="720"/>
      </w:pPr>
    </w:p>
    <w:p w14:paraId="2CF3EBC3" w14:textId="77262532" w:rsidR="00760806" w:rsidRPr="00A43D61" w:rsidRDefault="00DD008A" w:rsidP="00760806">
      <w:pPr>
        <w:ind w:left="720"/>
        <w:rPr>
          <w:color w:val="FF0000"/>
        </w:rPr>
      </w:pPr>
      <w:r>
        <w:rPr>
          <w:color w:val="FF0000"/>
        </w:rPr>
        <w:t xml:space="preserve">What is the </w:t>
      </w:r>
      <w:r w:rsidR="00826445" w:rsidRPr="00A43D61">
        <w:rPr>
          <w:color w:val="FF0000"/>
        </w:rPr>
        <w:t>traffic volume</w:t>
      </w:r>
      <w:r>
        <w:rPr>
          <w:color w:val="FF0000"/>
        </w:rPr>
        <w:t>s (</w:t>
      </w:r>
      <w:r w:rsidR="004666C3">
        <w:rPr>
          <w:color w:val="FF0000"/>
        </w:rPr>
        <w:t xml:space="preserve">the data is given in </w:t>
      </w:r>
      <w:r>
        <w:rPr>
          <w:color w:val="FF0000"/>
        </w:rPr>
        <w:t>vehicle-km/hr)</w:t>
      </w:r>
      <w:r w:rsidR="00826445" w:rsidRPr="00A43D61">
        <w:rPr>
          <w:color w:val="FF0000"/>
        </w:rPr>
        <w:t xml:space="preserve"> </w:t>
      </w:r>
      <w:r w:rsidR="00FA3E61" w:rsidRPr="00A43D61">
        <w:rPr>
          <w:color w:val="FF0000"/>
        </w:rPr>
        <w:t>for each of your school</w:t>
      </w:r>
      <w:r w:rsidR="003E03E3">
        <w:rPr>
          <w:color w:val="FF0000"/>
        </w:rPr>
        <w:t>s’</w:t>
      </w:r>
      <w:r>
        <w:rPr>
          <w:color w:val="FF0000"/>
        </w:rPr>
        <w:t xml:space="preserve"> census tracts</w:t>
      </w:r>
      <w:r w:rsidR="00FA3E61" w:rsidRPr="00A43D61">
        <w:rPr>
          <w:color w:val="FF0000"/>
        </w:rPr>
        <w:t>?</w:t>
      </w:r>
      <w:r w:rsidR="004666C3">
        <w:rPr>
          <w:color w:val="FF0000"/>
        </w:rPr>
        <w:t xml:space="preserve"> What other forms of pollution stand out, and how do they compare across your census tracts?</w:t>
      </w:r>
      <w:r w:rsidR="00950C4A">
        <w:rPr>
          <w:color w:val="FF0000"/>
        </w:rPr>
        <w:t xml:space="preserve"> Create a small table of appropriate data</w:t>
      </w:r>
      <w:r w:rsidR="006257D8">
        <w:rPr>
          <w:color w:val="FF0000"/>
        </w:rPr>
        <w:t>.</w:t>
      </w:r>
    </w:p>
    <w:p w14:paraId="24A87162" w14:textId="77777777" w:rsidR="00FA3E61" w:rsidRDefault="00FA3E61" w:rsidP="00FA3E61"/>
    <w:p w14:paraId="6D127266" w14:textId="77777777" w:rsidR="008963AC" w:rsidRDefault="008963AC" w:rsidP="00FA3E61"/>
    <w:p w14:paraId="77BB9CED" w14:textId="513FF040" w:rsidR="006E67A3" w:rsidRDefault="00FA3E61" w:rsidP="00FA3E61">
      <w:pPr>
        <w:rPr>
          <w:color w:val="FF0000"/>
        </w:rPr>
      </w:pPr>
      <w:r w:rsidRPr="00A43D61">
        <w:rPr>
          <w:color w:val="FF0000"/>
        </w:rPr>
        <w:t xml:space="preserve">In two to three sentences, </w:t>
      </w:r>
      <w:r w:rsidR="00865140">
        <w:rPr>
          <w:color w:val="FF0000"/>
        </w:rPr>
        <w:t>considering</w:t>
      </w:r>
      <w:r w:rsidR="00A43D61">
        <w:rPr>
          <w:color w:val="FF0000"/>
        </w:rPr>
        <w:t xml:space="preserve"> housing age and traffic exposure</w:t>
      </w:r>
      <w:r w:rsidR="00865140">
        <w:rPr>
          <w:color w:val="FF0000"/>
        </w:rPr>
        <w:t>, a</w:t>
      </w:r>
      <w:r w:rsidR="009E35DA">
        <w:rPr>
          <w:color w:val="FF0000"/>
        </w:rPr>
        <w:t>re schools in neighborhoods with older houses also surrounded by greater traffic density? Do the patterns of cumulative potential sources of lead exposure differ along socioeconomic lines, and if so how?</w:t>
      </w:r>
    </w:p>
    <w:p w14:paraId="73802342" w14:textId="77777777" w:rsidR="00D5087B" w:rsidRDefault="00D5087B" w:rsidP="00FA3E61">
      <w:pPr>
        <w:rPr>
          <w:color w:val="FF0000"/>
        </w:rPr>
      </w:pPr>
    </w:p>
    <w:p w14:paraId="15D5A23A" w14:textId="77777777" w:rsidR="00D5087B" w:rsidRDefault="00D5087B" w:rsidP="00FA3E61">
      <w:pPr>
        <w:rPr>
          <w:color w:val="FF0000"/>
        </w:rPr>
      </w:pPr>
    </w:p>
    <w:p w14:paraId="6C7D2A0B" w14:textId="641FEAE6" w:rsidR="007F7CB5" w:rsidRPr="00F05951" w:rsidRDefault="00D5087B" w:rsidP="00FA3E61">
      <w:r w:rsidRPr="00D5087B">
        <w:rPr>
          <w:color w:val="FF0000"/>
        </w:rPr>
        <w:t xml:space="preserve">Some students might find that there is a positive correlation between old housing, traffic, and wealth – why might this be the case? In two to three sentences, explain why this might happen. </w:t>
      </w:r>
      <w:r>
        <w:t xml:space="preserve">Be sure to consider the changing </w:t>
      </w:r>
      <w:r w:rsidR="00190788">
        <w:t>geographies</w:t>
      </w:r>
      <w:r>
        <w:t xml:space="preserve"> of poverty</w:t>
      </w:r>
      <w:r w:rsidR="008D5743">
        <w:t xml:space="preserve"> </w:t>
      </w:r>
      <w:r w:rsidR="0031523C">
        <w:t>as well as</w:t>
      </w:r>
      <w:r w:rsidR="008D5743">
        <w:t xml:space="preserve"> where kids might be going to school.</w:t>
      </w:r>
    </w:p>
    <w:sectPr w:rsidR="007F7CB5" w:rsidRPr="00F05951" w:rsidSect="00CD1410">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82E7E" w14:textId="77777777" w:rsidR="00282C52" w:rsidRDefault="00282C52" w:rsidP="00247FBC">
      <w:r>
        <w:separator/>
      </w:r>
    </w:p>
  </w:endnote>
  <w:endnote w:type="continuationSeparator" w:id="0">
    <w:p w14:paraId="5C6A6EF6" w14:textId="77777777" w:rsidR="00282C52" w:rsidRDefault="00282C52" w:rsidP="0024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B58C" w14:textId="66C8BFED" w:rsidR="00247FBC" w:rsidRDefault="00247FBC" w:rsidP="00247FBC">
    <w:pPr>
      <w:pStyle w:val="Footer"/>
      <w:jc w:val="right"/>
    </w:pPr>
    <w:r>
      <w:t xml:space="preserve">Page </w:t>
    </w:r>
    <w:r>
      <w:fldChar w:fldCharType="begin"/>
    </w:r>
    <w:r>
      <w:instrText xml:space="preserve"> PAGE </w:instrText>
    </w:r>
    <w:r>
      <w:fldChar w:fldCharType="separate"/>
    </w:r>
    <w:r w:rsidR="00450A86">
      <w:rPr>
        <w:noProof/>
      </w:rPr>
      <w:t>1</w:t>
    </w:r>
    <w:r>
      <w:fldChar w:fldCharType="end"/>
    </w:r>
    <w:r>
      <w:t xml:space="preserve"> of </w:t>
    </w:r>
    <w:fldSimple w:instr=" NUMPAGES ">
      <w:r w:rsidR="00450A86">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650BC" w14:textId="77777777" w:rsidR="00282C52" w:rsidRDefault="00282C52" w:rsidP="00247FBC">
      <w:r>
        <w:separator/>
      </w:r>
    </w:p>
  </w:footnote>
  <w:footnote w:type="continuationSeparator" w:id="0">
    <w:p w14:paraId="12DA6BF0" w14:textId="77777777" w:rsidR="00282C52" w:rsidRDefault="00282C52" w:rsidP="00247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E6388"/>
    <w:multiLevelType w:val="hybridMultilevel"/>
    <w:tmpl w:val="26526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5597C"/>
    <w:multiLevelType w:val="hybridMultilevel"/>
    <w:tmpl w:val="5D96B6B8"/>
    <w:lvl w:ilvl="0" w:tplc="3656FB94">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12C25"/>
    <w:multiLevelType w:val="hybridMultilevel"/>
    <w:tmpl w:val="F4E6B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44F9"/>
    <w:multiLevelType w:val="hybridMultilevel"/>
    <w:tmpl w:val="B39E5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11434"/>
    <w:multiLevelType w:val="hybridMultilevel"/>
    <w:tmpl w:val="ACA85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0"/>
    <w:rsid w:val="0000130A"/>
    <w:rsid w:val="00001CB2"/>
    <w:rsid w:val="0000454E"/>
    <w:rsid w:val="00011143"/>
    <w:rsid w:val="000117D8"/>
    <w:rsid w:val="00024F8A"/>
    <w:rsid w:val="000265CA"/>
    <w:rsid w:val="0002715D"/>
    <w:rsid w:val="00065A5A"/>
    <w:rsid w:val="00067836"/>
    <w:rsid w:val="00081828"/>
    <w:rsid w:val="00087C70"/>
    <w:rsid w:val="000B218F"/>
    <w:rsid w:val="000B75C5"/>
    <w:rsid w:val="000C43DA"/>
    <w:rsid w:val="000D412C"/>
    <w:rsid w:val="000D6088"/>
    <w:rsid w:val="000E6B98"/>
    <w:rsid w:val="000F3E2D"/>
    <w:rsid w:val="000F43B8"/>
    <w:rsid w:val="0014379B"/>
    <w:rsid w:val="001440DD"/>
    <w:rsid w:val="00155DA3"/>
    <w:rsid w:val="00190788"/>
    <w:rsid w:val="001B172E"/>
    <w:rsid w:val="001D46CD"/>
    <w:rsid w:val="001F5A76"/>
    <w:rsid w:val="00220715"/>
    <w:rsid w:val="002457EC"/>
    <w:rsid w:val="00247FBC"/>
    <w:rsid w:val="002569FD"/>
    <w:rsid w:val="00260835"/>
    <w:rsid w:val="00262651"/>
    <w:rsid w:val="00282C52"/>
    <w:rsid w:val="0028492B"/>
    <w:rsid w:val="00286AFB"/>
    <w:rsid w:val="00287299"/>
    <w:rsid w:val="00290EF0"/>
    <w:rsid w:val="0029453C"/>
    <w:rsid w:val="002A68C9"/>
    <w:rsid w:val="002C2DB5"/>
    <w:rsid w:val="002D4955"/>
    <w:rsid w:val="002D6E42"/>
    <w:rsid w:val="002E6D67"/>
    <w:rsid w:val="002F1A21"/>
    <w:rsid w:val="0031523C"/>
    <w:rsid w:val="0033596A"/>
    <w:rsid w:val="0037593E"/>
    <w:rsid w:val="0038133E"/>
    <w:rsid w:val="0039064E"/>
    <w:rsid w:val="003E03E3"/>
    <w:rsid w:val="003F2615"/>
    <w:rsid w:val="003F33B8"/>
    <w:rsid w:val="003F41C1"/>
    <w:rsid w:val="00436E04"/>
    <w:rsid w:val="0043748F"/>
    <w:rsid w:val="00450A86"/>
    <w:rsid w:val="00450CED"/>
    <w:rsid w:val="0045144F"/>
    <w:rsid w:val="00451CC0"/>
    <w:rsid w:val="00465E01"/>
    <w:rsid w:val="004666C3"/>
    <w:rsid w:val="00480299"/>
    <w:rsid w:val="00494614"/>
    <w:rsid w:val="00495CE2"/>
    <w:rsid w:val="00496C14"/>
    <w:rsid w:val="00515308"/>
    <w:rsid w:val="0052738C"/>
    <w:rsid w:val="00530AB7"/>
    <w:rsid w:val="0055172D"/>
    <w:rsid w:val="00551BA1"/>
    <w:rsid w:val="00552D79"/>
    <w:rsid w:val="005675A6"/>
    <w:rsid w:val="005765BF"/>
    <w:rsid w:val="005874C3"/>
    <w:rsid w:val="00593D3F"/>
    <w:rsid w:val="005B39D7"/>
    <w:rsid w:val="005B4011"/>
    <w:rsid w:val="005C1C46"/>
    <w:rsid w:val="005E4EEE"/>
    <w:rsid w:val="005E6058"/>
    <w:rsid w:val="005F492B"/>
    <w:rsid w:val="0061173D"/>
    <w:rsid w:val="006125D7"/>
    <w:rsid w:val="0061441E"/>
    <w:rsid w:val="00624775"/>
    <w:rsid w:val="006257D8"/>
    <w:rsid w:val="00634E9B"/>
    <w:rsid w:val="00641BE0"/>
    <w:rsid w:val="00656A55"/>
    <w:rsid w:val="0066281D"/>
    <w:rsid w:val="006649EA"/>
    <w:rsid w:val="00670C20"/>
    <w:rsid w:val="00690CC5"/>
    <w:rsid w:val="00694512"/>
    <w:rsid w:val="00696576"/>
    <w:rsid w:val="006A7DE0"/>
    <w:rsid w:val="006C6F44"/>
    <w:rsid w:val="006E1260"/>
    <w:rsid w:val="006E67A3"/>
    <w:rsid w:val="006F3CAE"/>
    <w:rsid w:val="00744AED"/>
    <w:rsid w:val="00760806"/>
    <w:rsid w:val="00776575"/>
    <w:rsid w:val="00792131"/>
    <w:rsid w:val="007A13AA"/>
    <w:rsid w:val="007A5652"/>
    <w:rsid w:val="007B0D8E"/>
    <w:rsid w:val="007C113E"/>
    <w:rsid w:val="007C1A56"/>
    <w:rsid w:val="007F6B4E"/>
    <w:rsid w:val="007F78C3"/>
    <w:rsid w:val="007F7CB5"/>
    <w:rsid w:val="00826445"/>
    <w:rsid w:val="00843D23"/>
    <w:rsid w:val="00846A3F"/>
    <w:rsid w:val="00865140"/>
    <w:rsid w:val="0087144B"/>
    <w:rsid w:val="008777C4"/>
    <w:rsid w:val="008963AC"/>
    <w:rsid w:val="008A4615"/>
    <w:rsid w:val="008B75E0"/>
    <w:rsid w:val="008C24CE"/>
    <w:rsid w:val="008D5743"/>
    <w:rsid w:val="008F03A2"/>
    <w:rsid w:val="00916941"/>
    <w:rsid w:val="00922CC4"/>
    <w:rsid w:val="009251B2"/>
    <w:rsid w:val="00932DA7"/>
    <w:rsid w:val="00944A82"/>
    <w:rsid w:val="00950C4A"/>
    <w:rsid w:val="00960F49"/>
    <w:rsid w:val="009858FB"/>
    <w:rsid w:val="009936C5"/>
    <w:rsid w:val="009B2104"/>
    <w:rsid w:val="009C1B10"/>
    <w:rsid w:val="009C290D"/>
    <w:rsid w:val="009D6559"/>
    <w:rsid w:val="009E35DA"/>
    <w:rsid w:val="00A00F06"/>
    <w:rsid w:val="00A13D35"/>
    <w:rsid w:val="00A335FF"/>
    <w:rsid w:val="00A3706B"/>
    <w:rsid w:val="00A43D61"/>
    <w:rsid w:val="00A52A7B"/>
    <w:rsid w:val="00A61462"/>
    <w:rsid w:val="00A74AC7"/>
    <w:rsid w:val="00A82AE7"/>
    <w:rsid w:val="00A82F11"/>
    <w:rsid w:val="00A86AAC"/>
    <w:rsid w:val="00A961FF"/>
    <w:rsid w:val="00AA2637"/>
    <w:rsid w:val="00AB16AB"/>
    <w:rsid w:val="00AC6D4D"/>
    <w:rsid w:val="00AC71DF"/>
    <w:rsid w:val="00AE0985"/>
    <w:rsid w:val="00AE1111"/>
    <w:rsid w:val="00B03EF9"/>
    <w:rsid w:val="00B120EC"/>
    <w:rsid w:val="00B22136"/>
    <w:rsid w:val="00B56ECC"/>
    <w:rsid w:val="00B92F19"/>
    <w:rsid w:val="00BB13DE"/>
    <w:rsid w:val="00BC7222"/>
    <w:rsid w:val="00BD121E"/>
    <w:rsid w:val="00BD2456"/>
    <w:rsid w:val="00BF3869"/>
    <w:rsid w:val="00C005EB"/>
    <w:rsid w:val="00C24851"/>
    <w:rsid w:val="00C255B2"/>
    <w:rsid w:val="00C301E5"/>
    <w:rsid w:val="00C33C2B"/>
    <w:rsid w:val="00C7392A"/>
    <w:rsid w:val="00C73A4B"/>
    <w:rsid w:val="00C76944"/>
    <w:rsid w:val="00C93630"/>
    <w:rsid w:val="00C93B34"/>
    <w:rsid w:val="00CB2518"/>
    <w:rsid w:val="00CB4CF4"/>
    <w:rsid w:val="00CB5E5B"/>
    <w:rsid w:val="00CD1410"/>
    <w:rsid w:val="00CD5245"/>
    <w:rsid w:val="00CF7B87"/>
    <w:rsid w:val="00D34F6C"/>
    <w:rsid w:val="00D5087B"/>
    <w:rsid w:val="00D62EC5"/>
    <w:rsid w:val="00D7213D"/>
    <w:rsid w:val="00D92599"/>
    <w:rsid w:val="00DA1831"/>
    <w:rsid w:val="00DB0BAC"/>
    <w:rsid w:val="00DD008A"/>
    <w:rsid w:val="00DE1D96"/>
    <w:rsid w:val="00E025CF"/>
    <w:rsid w:val="00E11CB3"/>
    <w:rsid w:val="00E313A2"/>
    <w:rsid w:val="00E44E12"/>
    <w:rsid w:val="00E515C2"/>
    <w:rsid w:val="00E54955"/>
    <w:rsid w:val="00E74530"/>
    <w:rsid w:val="00E77780"/>
    <w:rsid w:val="00E849B1"/>
    <w:rsid w:val="00E8640D"/>
    <w:rsid w:val="00EA06FF"/>
    <w:rsid w:val="00EA1D60"/>
    <w:rsid w:val="00EB0581"/>
    <w:rsid w:val="00EB1F03"/>
    <w:rsid w:val="00EC2025"/>
    <w:rsid w:val="00F05951"/>
    <w:rsid w:val="00F07A71"/>
    <w:rsid w:val="00F268F3"/>
    <w:rsid w:val="00F36C4D"/>
    <w:rsid w:val="00F70C3E"/>
    <w:rsid w:val="00F72CAD"/>
    <w:rsid w:val="00F87AE1"/>
    <w:rsid w:val="00F90D55"/>
    <w:rsid w:val="00F95A02"/>
    <w:rsid w:val="00FA1FF8"/>
    <w:rsid w:val="00FA3AB5"/>
    <w:rsid w:val="00FA3E61"/>
    <w:rsid w:val="00FB35E4"/>
    <w:rsid w:val="00FB7D95"/>
    <w:rsid w:val="00FD2E3E"/>
    <w:rsid w:val="00FD4D53"/>
    <w:rsid w:val="00FE216C"/>
    <w:rsid w:val="00FF50C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583C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0985"/>
    <w:rPr>
      <w:rFonts w:ascii="Times New Roman" w:eastAsia="Times New Roma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AA26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E4EEE"/>
    <w:rPr>
      <w:rFonts w:ascii="Lucida Grande" w:hAnsi="Lucida Grande" w:cs="Helvetica"/>
      <w:noProof/>
      <w:sz w:val="18"/>
      <w:szCs w:val="18"/>
    </w:rPr>
  </w:style>
  <w:style w:type="character" w:customStyle="1" w:styleId="BalloonTextChar">
    <w:name w:val="Balloon Text Char"/>
    <w:basedOn w:val="DefaultParagraphFont"/>
    <w:uiPriority w:val="99"/>
    <w:semiHidden/>
    <w:rsid w:val="002A768E"/>
    <w:rPr>
      <w:rFonts w:ascii="Lucida Grande" w:hAnsi="Lucida Grande"/>
      <w:sz w:val="18"/>
      <w:szCs w:val="18"/>
    </w:rPr>
  </w:style>
  <w:style w:type="character" w:customStyle="1" w:styleId="BalloonTextChar0">
    <w:name w:val="Balloon Text Char"/>
    <w:basedOn w:val="DefaultParagraphFont"/>
    <w:uiPriority w:val="99"/>
    <w:semiHidden/>
    <w:rsid w:val="00AB73CA"/>
    <w:rPr>
      <w:rFonts w:ascii="Lucida Grande" w:hAnsi="Lucida Grande" w:cs="Lucida Grande"/>
      <w:sz w:val="18"/>
      <w:szCs w:val="18"/>
    </w:rPr>
  </w:style>
  <w:style w:type="character" w:styleId="Hyperlink">
    <w:name w:val="Hyperlink"/>
    <w:basedOn w:val="DefaultParagraphFont"/>
    <w:uiPriority w:val="99"/>
    <w:unhideWhenUsed/>
    <w:rsid w:val="00B120EC"/>
    <w:rPr>
      <w:color w:val="0000FF" w:themeColor="hyperlink"/>
      <w:u w:val="single"/>
    </w:rPr>
  </w:style>
  <w:style w:type="character" w:customStyle="1" w:styleId="BalloonTextChar1">
    <w:name w:val="Balloon Text Char1"/>
    <w:basedOn w:val="DefaultParagraphFont"/>
    <w:link w:val="BalloonText"/>
    <w:uiPriority w:val="99"/>
    <w:semiHidden/>
    <w:rsid w:val="005E4EEE"/>
    <w:rPr>
      <w:rFonts w:ascii="Lucida Grande" w:eastAsia="Times New Roman" w:hAnsi="Lucida Grande" w:cs="Helvetica"/>
      <w:noProof/>
      <w:sz w:val="18"/>
      <w:szCs w:val="18"/>
      <w:lang w:eastAsia="en-US"/>
    </w:rPr>
  </w:style>
  <w:style w:type="paragraph" w:styleId="ListParagraph">
    <w:name w:val="List Paragraph"/>
    <w:basedOn w:val="Normal"/>
    <w:uiPriority w:val="34"/>
    <w:qFormat/>
    <w:rsid w:val="00E8640D"/>
    <w:pPr>
      <w:spacing w:after="200" w:line="276"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FE216C"/>
    <w:rPr>
      <w:color w:val="800080" w:themeColor="followedHyperlink"/>
      <w:u w:val="single"/>
    </w:rPr>
  </w:style>
  <w:style w:type="character" w:styleId="CommentReference">
    <w:name w:val="annotation reference"/>
    <w:basedOn w:val="DefaultParagraphFont"/>
    <w:uiPriority w:val="99"/>
    <w:semiHidden/>
    <w:unhideWhenUsed/>
    <w:rsid w:val="00656A55"/>
    <w:rPr>
      <w:sz w:val="18"/>
      <w:szCs w:val="18"/>
    </w:rPr>
  </w:style>
  <w:style w:type="paragraph" w:styleId="CommentText">
    <w:name w:val="annotation text"/>
    <w:basedOn w:val="Normal"/>
    <w:link w:val="CommentTextChar"/>
    <w:uiPriority w:val="99"/>
    <w:semiHidden/>
    <w:unhideWhenUsed/>
    <w:rsid w:val="00656A55"/>
    <w:rPr>
      <w:rFonts w:cs="Helvetica"/>
      <w:noProof/>
    </w:rPr>
  </w:style>
  <w:style w:type="character" w:customStyle="1" w:styleId="CommentTextChar">
    <w:name w:val="Comment Text Char"/>
    <w:basedOn w:val="DefaultParagraphFont"/>
    <w:link w:val="CommentText"/>
    <w:uiPriority w:val="99"/>
    <w:semiHidden/>
    <w:rsid w:val="00656A55"/>
    <w:rPr>
      <w:rFonts w:ascii="Times New Roman" w:eastAsia="Times New Roman" w:hAnsi="Times New Roman" w:cs="Helvetica"/>
      <w:noProof/>
      <w:sz w:val="24"/>
      <w:szCs w:val="24"/>
      <w:lang w:eastAsia="en-US"/>
    </w:rPr>
  </w:style>
  <w:style w:type="paragraph" w:styleId="CommentSubject">
    <w:name w:val="annotation subject"/>
    <w:basedOn w:val="CommentText"/>
    <w:next w:val="CommentText"/>
    <w:link w:val="CommentSubjectChar"/>
    <w:uiPriority w:val="99"/>
    <w:semiHidden/>
    <w:unhideWhenUsed/>
    <w:rsid w:val="00656A55"/>
    <w:rPr>
      <w:b/>
      <w:bCs/>
      <w:sz w:val="20"/>
      <w:szCs w:val="20"/>
    </w:rPr>
  </w:style>
  <w:style w:type="character" w:customStyle="1" w:styleId="CommentSubjectChar">
    <w:name w:val="Comment Subject Char"/>
    <w:basedOn w:val="CommentTextChar"/>
    <w:link w:val="CommentSubject"/>
    <w:uiPriority w:val="99"/>
    <w:semiHidden/>
    <w:rsid w:val="00656A55"/>
    <w:rPr>
      <w:rFonts w:ascii="Times New Roman" w:eastAsia="Times New Roman" w:hAnsi="Times New Roman" w:cs="Helvetica"/>
      <w:b/>
      <w:bCs/>
      <w:noProof/>
      <w:sz w:val="24"/>
      <w:szCs w:val="24"/>
      <w:lang w:eastAsia="en-US"/>
    </w:rPr>
  </w:style>
  <w:style w:type="character" w:customStyle="1" w:styleId="Heading4Char">
    <w:name w:val="Heading 4 Char"/>
    <w:basedOn w:val="DefaultParagraphFont"/>
    <w:link w:val="Heading4"/>
    <w:uiPriority w:val="9"/>
    <w:semiHidden/>
    <w:rsid w:val="00AA2637"/>
    <w:rPr>
      <w:rFonts w:asciiTheme="majorHAnsi" w:eastAsiaTheme="majorEastAsia" w:hAnsiTheme="majorHAnsi" w:cstheme="majorBidi"/>
      <w:i/>
      <w:iCs/>
      <w:color w:val="365F91" w:themeColor="accent1" w:themeShade="BF"/>
      <w:sz w:val="24"/>
      <w:szCs w:val="24"/>
      <w:lang w:eastAsia="en-US"/>
    </w:rPr>
  </w:style>
  <w:style w:type="paragraph" w:styleId="Header">
    <w:name w:val="header"/>
    <w:basedOn w:val="Normal"/>
    <w:link w:val="HeaderChar"/>
    <w:uiPriority w:val="99"/>
    <w:unhideWhenUsed/>
    <w:rsid w:val="00247FBC"/>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247FBC"/>
    <w:rPr>
      <w:rFonts w:ascii="Times New Roman" w:hAnsi="Times New Roman" w:cs="Times New Roman"/>
      <w:sz w:val="24"/>
      <w:szCs w:val="24"/>
      <w:lang w:eastAsia="en-US"/>
    </w:rPr>
  </w:style>
  <w:style w:type="paragraph" w:styleId="Footer">
    <w:name w:val="footer"/>
    <w:basedOn w:val="Normal"/>
    <w:link w:val="FooterChar"/>
    <w:uiPriority w:val="99"/>
    <w:unhideWhenUsed/>
    <w:rsid w:val="00247FBC"/>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247FBC"/>
    <w:rPr>
      <w:rFonts w:ascii="Times New Roman" w:hAnsi="Times New Roman" w:cs="Times New Roman"/>
      <w:sz w:val="24"/>
      <w:szCs w:val="24"/>
      <w:lang w:eastAsia="en-US"/>
    </w:rPr>
  </w:style>
  <w:style w:type="character" w:styleId="UnresolvedMention">
    <w:name w:val="Unresolved Mention"/>
    <w:basedOn w:val="DefaultParagraphFont"/>
    <w:uiPriority w:val="99"/>
    <w:rsid w:val="00E777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1563">
      <w:bodyDiv w:val="1"/>
      <w:marLeft w:val="0"/>
      <w:marRight w:val="0"/>
      <w:marTop w:val="0"/>
      <w:marBottom w:val="0"/>
      <w:divBdr>
        <w:top w:val="none" w:sz="0" w:space="0" w:color="auto"/>
        <w:left w:val="none" w:sz="0" w:space="0" w:color="auto"/>
        <w:bottom w:val="none" w:sz="0" w:space="0" w:color="auto"/>
        <w:right w:val="none" w:sz="0" w:space="0" w:color="auto"/>
      </w:divBdr>
    </w:div>
    <w:div w:id="369577664">
      <w:bodyDiv w:val="1"/>
      <w:marLeft w:val="0"/>
      <w:marRight w:val="0"/>
      <w:marTop w:val="0"/>
      <w:marBottom w:val="0"/>
      <w:divBdr>
        <w:top w:val="none" w:sz="0" w:space="0" w:color="auto"/>
        <w:left w:val="none" w:sz="0" w:space="0" w:color="auto"/>
        <w:bottom w:val="none" w:sz="0" w:space="0" w:color="auto"/>
        <w:right w:val="none" w:sz="0" w:space="0" w:color="auto"/>
      </w:divBdr>
    </w:div>
    <w:div w:id="812601706">
      <w:bodyDiv w:val="1"/>
      <w:marLeft w:val="0"/>
      <w:marRight w:val="0"/>
      <w:marTop w:val="0"/>
      <w:marBottom w:val="0"/>
      <w:divBdr>
        <w:top w:val="none" w:sz="0" w:space="0" w:color="auto"/>
        <w:left w:val="none" w:sz="0" w:space="0" w:color="auto"/>
        <w:bottom w:val="none" w:sz="0" w:space="0" w:color="auto"/>
        <w:right w:val="none" w:sz="0" w:space="0" w:color="auto"/>
      </w:divBdr>
    </w:div>
    <w:div w:id="916861668">
      <w:bodyDiv w:val="1"/>
      <w:marLeft w:val="0"/>
      <w:marRight w:val="0"/>
      <w:marTop w:val="0"/>
      <w:marBottom w:val="0"/>
      <w:divBdr>
        <w:top w:val="none" w:sz="0" w:space="0" w:color="auto"/>
        <w:left w:val="none" w:sz="0" w:space="0" w:color="auto"/>
        <w:bottom w:val="none" w:sz="0" w:space="0" w:color="auto"/>
        <w:right w:val="none" w:sz="0" w:space="0" w:color="auto"/>
      </w:divBdr>
    </w:div>
    <w:div w:id="1470781947">
      <w:bodyDiv w:val="1"/>
      <w:marLeft w:val="0"/>
      <w:marRight w:val="0"/>
      <w:marTop w:val="0"/>
      <w:marBottom w:val="0"/>
      <w:divBdr>
        <w:top w:val="none" w:sz="0" w:space="0" w:color="auto"/>
        <w:left w:val="none" w:sz="0" w:space="0" w:color="auto"/>
        <w:bottom w:val="none" w:sz="0" w:space="0" w:color="auto"/>
        <w:right w:val="none" w:sz="0" w:space="0" w:color="auto"/>
      </w:divBdr>
    </w:div>
    <w:div w:id="1579437643">
      <w:bodyDiv w:val="1"/>
      <w:marLeft w:val="0"/>
      <w:marRight w:val="0"/>
      <w:marTop w:val="0"/>
      <w:marBottom w:val="0"/>
      <w:divBdr>
        <w:top w:val="none" w:sz="0" w:space="0" w:color="auto"/>
        <w:left w:val="none" w:sz="0" w:space="0" w:color="auto"/>
        <w:bottom w:val="none" w:sz="0" w:space="0" w:color="auto"/>
        <w:right w:val="none" w:sz="0" w:space="0" w:color="auto"/>
      </w:divBdr>
    </w:div>
    <w:div w:id="1636525805">
      <w:bodyDiv w:val="1"/>
      <w:marLeft w:val="0"/>
      <w:marRight w:val="0"/>
      <w:marTop w:val="0"/>
      <w:marBottom w:val="0"/>
      <w:divBdr>
        <w:top w:val="none" w:sz="0" w:space="0" w:color="auto"/>
        <w:left w:val="none" w:sz="0" w:space="0" w:color="auto"/>
        <w:bottom w:val="none" w:sz="0" w:space="0" w:color="auto"/>
        <w:right w:val="none" w:sz="0" w:space="0" w:color="auto"/>
      </w:divBdr>
      <w:divsChild>
        <w:div w:id="1721974201">
          <w:marLeft w:val="0"/>
          <w:marRight w:val="0"/>
          <w:marTop w:val="0"/>
          <w:marBottom w:val="0"/>
          <w:divBdr>
            <w:top w:val="none" w:sz="0" w:space="0" w:color="auto"/>
            <w:left w:val="none" w:sz="0" w:space="0" w:color="auto"/>
            <w:bottom w:val="none" w:sz="0" w:space="0" w:color="auto"/>
            <w:right w:val="none" w:sz="0" w:space="0" w:color="auto"/>
          </w:divBdr>
        </w:div>
        <w:div w:id="163395680">
          <w:marLeft w:val="0"/>
          <w:marRight w:val="0"/>
          <w:marTop w:val="0"/>
          <w:marBottom w:val="0"/>
          <w:divBdr>
            <w:top w:val="none" w:sz="0" w:space="0" w:color="auto"/>
            <w:left w:val="none" w:sz="0" w:space="0" w:color="auto"/>
            <w:bottom w:val="none" w:sz="0" w:space="0" w:color="auto"/>
            <w:right w:val="none" w:sz="0" w:space="0" w:color="auto"/>
          </w:divBdr>
        </w:div>
      </w:divsChild>
    </w:div>
    <w:div w:id="1676105835">
      <w:bodyDiv w:val="1"/>
      <w:marLeft w:val="0"/>
      <w:marRight w:val="0"/>
      <w:marTop w:val="0"/>
      <w:marBottom w:val="0"/>
      <w:divBdr>
        <w:top w:val="none" w:sz="0" w:space="0" w:color="auto"/>
        <w:left w:val="none" w:sz="0" w:space="0" w:color="auto"/>
        <w:bottom w:val="none" w:sz="0" w:space="0" w:color="auto"/>
        <w:right w:val="none" w:sz="0" w:space="0" w:color="auto"/>
      </w:divBdr>
      <w:divsChild>
        <w:div w:id="1152138780">
          <w:marLeft w:val="0"/>
          <w:marRight w:val="0"/>
          <w:marTop w:val="0"/>
          <w:marBottom w:val="0"/>
          <w:divBdr>
            <w:top w:val="none" w:sz="0" w:space="0" w:color="auto"/>
            <w:left w:val="none" w:sz="0" w:space="0" w:color="auto"/>
            <w:bottom w:val="none" w:sz="0" w:space="0" w:color="auto"/>
            <w:right w:val="none" w:sz="0" w:space="0" w:color="auto"/>
          </w:divBdr>
          <w:divsChild>
            <w:div w:id="836073375">
              <w:marLeft w:val="0"/>
              <w:marRight w:val="0"/>
              <w:marTop w:val="0"/>
              <w:marBottom w:val="0"/>
              <w:divBdr>
                <w:top w:val="none" w:sz="0" w:space="0" w:color="auto"/>
                <w:left w:val="none" w:sz="0" w:space="0" w:color="auto"/>
                <w:bottom w:val="none" w:sz="0" w:space="0" w:color="auto"/>
                <w:right w:val="none" w:sz="0" w:space="0" w:color="auto"/>
              </w:divBdr>
            </w:div>
          </w:divsChild>
        </w:div>
        <w:div w:id="1698119513">
          <w:marLeft w:val="0"/>
          <w:marRight w:val="0"/>
          <w:marTop w:val="0"/>
          <w:marBottom w:val="0"/>
          <w:divBdr>
            <w:top w:val="none" w:sz="0" w:space="0" w:color="auto"/>
            <w:left w:val="none" w:sz="0" w:space="0" w:color="auto"/>
            <w:bottom w:val="none" w:sz="0" w:space="0" w:color="auto"/>
            <w:right w:val="none" w:sz="0" w:space="0" w:color="auto"/>
          </w:divBdr>
        </w:div>
      </w:divsChild>
    </w:div>
    <w:div w:id="1710107224">
      <w:bodyDiv w:val="1"/>
      <w:marLeft w:val="0"/>
      <w:marRight w:val="0"/>
      <w:marTop w:val="0"/>
      <w:marBottom w:val="0"/>
      <w:divBdr>
        <w:top w:val="none" w:sz="0" w:space="0" w:color="auto"/>
        <w:left w:val="none" w:sz="0" w:space="0" w:color="auto"/>
        <w:bottom w:val="none" w:sz="0" w:space="0" w:color="auto"/>
        <w:right w:val="none" w:sz="0" w:space="0" w:color="auto"/>
      </w:divBdr>
    </w:div>
    <w:div w:id="1887571213">
      <w:bodyDiv w:val="1"/>
      <w:marLeft w:val="0"/>
      <w:marRight w:val="0"/>
      <w:marTop w:val="0"/>
      <w:marBottom w:val="0"/>
      <w:divBdr>
        <w:top w:val="none" w:sz="0" w:space="0" w:color="auto"/>
        <w:left w:val="none" w:sz="0" w:space="0" w:color="auto"/>
        <w:bottom w:val="none" w:sz="0" w:space="0" w:color="auto"/>
        <w:right w:val="none" w:sz="0" w:space="0" w:color="auto"/>
      </w:divBdr>
    </w:div>
    <w:div w:id="200547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3935117317188" TargetMode="External"/><Relationship Id="rId13" Type="http://schemas.openxmlformats.org/officeDocument/2006/relationships/hyperlink" Target="http://factfinder2.census.gov/" TargetMode="External"/><Relationship Id="rId3" Type="http://schemas.openxmlformats.org/officeDocument/2006/relationships/settings" Target="settings.xml"/><Relationship Id="rId7" Type="http://schemas.openxmlformats.org/officeDocument/2006/relationships/hyperlink" Target="https://www.theguardian.com/education/2018/feb/01/schools-across-the-us-exposed-to-air-pollution-hildren-are-facing-risks" TargetMode="External"/><Relationship Id="rId12" Type="http://schemas.openxmlformats.org/officeDocument/2006/relationships/hyperlink" Target="https://www.google.com/maps/d/u/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jscreen.epa.gov/mapp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take-a-screenshot.org/" TargetMode="External"/><Relationship Id="rId4" Type="http://schemas.openxmlformats.org/officeDocument/2006/relationships/webSettings" Target="webSettings.xml"/><Relationship Id="rId9" Type="http://schemas.openxmlformats.org/officeDocument/2006/relationships/hyperlink" Target="http://census.socialexplorer.com/" TargetMode="External"/><Relationship Id="rId14" Type="http://schemas.openxmlformats.org/officeDocument/2006/relationships/hyperlink" Target="https://oehha.ca.gov/calenviroscreen/report/calenviroscreen-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Kadir</dc:creator>
  <cp:keywords/>
  <dc:description/>
  <cp:lastModifiedBy>Keeley Takimoto</cp:lastModifiedBy>
  <cp:revision>2</cp:revision>
  <cp:lastPrinted>2018-02-20T06:04:00Z</cp:lastPrinted>
  <dcterms:created xsi:type="dcterms:W3CDTF">2018-05-31T19:53:00Z</dcterms:created>
  <dcterms:modified xsi:type="dcterms:W3CDTF">2018-05-31T19:53:00Z</dcterms:modified>
</cp:coreProperties>
</file>